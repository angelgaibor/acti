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2A04" w14:textId="77777777" w:rsidR="009A3D41" w:rsidRPr="00083E5D" w:rsidRDefault="003C3474" w:rsidP="006110ED">
      <w:pPr>
        <w:jc w:val="center"/>
        <w:rPr>
          <w:rFonts w:asciiTheme="minorHAnsi" w:hAnsiTheme="minorHAnsi"/>
          <w:color w:val="1F3864" w:themeColor="accent5" w:themeShade="80"/>
        </w:rPr>
      </w:pPr>
      <w:r w:rsidRPr="00083E5D">
        <w:rPr>
          <w:rFonts w:asciiTheme="minorHAnsi" w:hAnsiTheme="minorHAnsi"/>
          <w:color w:val="1F3864" w:themeColor="accent5" w:themeShade="80"/>
        </w:rPr>
        <w:t>Ficha</w:t>
      </w:r>
      <w:r w:rsidR="00E963C6" w:rsidRPr="00083E5D">
        <w:rPr>
          <w:rFonts w:asciiTheme="minorHAnsi" w:hAnsiTheme="minorHAnsi"/>
          <w:color w:val="1F3864" w:themeColor="accent5" w:themeShade="80"/>
        </w:rPr>
        <w:t xml:space="preserve"> de requerimiento</w:t>
      </w:r>
      <w:r w:rsidRPr="00083E5D">
        <w:rPr>
          <w:rFonts w:asciiTheme="minorHAnsi" w:hAnsiTheme="minorHAnsi"/>
          <w:color w:val="1F3864" w:themeColor="accent5" w:themeShade="80"/>
        </w:rPr>
        <w:t xml:space="preserve">s –Gestión de </w:t>
      </w:r>
      <w:r w:rsidR="00E963C6" w:rsidRPr="00083E5D">
        <w:rPr>
          <w:rFonts w:asciiTheme="minorHAnsi" w:hAnsiTheme="minorHAnsi"/>
          <w:color w:val="1F3864" w:themeColor="accent5" w:themeShade="80"/>
        </w:rPr>
        <w:t>Diseño M</w:t>
      </w:r>
      <w:r w:rsidR="006110ED" w:rsidRPr="00083E5D">
        <w:rPr>
          <w:rFonts w:asciiTheme="minorHAnsi" w:hAnsiTheme="minorHAnsi"/>
          <w:color w:val="1F3864" w:themeColor="accent5" w:themeShade="80"/>
        </w:rPr>
        <w:t>uestral</w:t>
      </w:r>
    </w:p>
    <w:tbl>
      <w:tblPr>
        <w:tblW w:w="5036" w:type="pct"/>
        <w:jc w:val="center"/>
        <w:tblLook w:val="0000" w:firstRow="0" w:lastRow="0" w:firstColumn="0" w:lastColumn="0" w:noHBand="0" w:noVBand="0"/>
      </w:tblPr>
      <w:tblGrid>
        <w:gridCol w:w="2279"/>
        <w:gridCol w:w="13"/>
        <w:gridCol w:w="9"/>
        <w:gridCol w:w="756"/>
        <w:gridCol w:w="1202"/>
        <w:gridCol w:w="4599"/>
        <w:gridCol w:w="34"/>
      </w:tblGrid>
      <w:tr w:rsidR="006E2E3A" w:rsidRPr="00083E5D" w14:paraId="45DC92C3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4981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44061"/>
            <w:vAlign w:val="center"/>
          </w:tcPr>
          <w:p w14:paraId="0934B3A6" w14:textId="77777777" w:rsidR="006E2E3A" w:rsidRPr="00083E5D" w:rsidRDefault="007723D5" w:rsidP="004335DA">
            <w:pPr>
              <w:pStyle w:val="CM2"/>
              <w:spacing w:after="0" w:line="276" w:lineRule="auto"/>
              <w:jc w:val="center"/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Institución r</w:t>
            </w:r>
            <w:r w:rsidR="00D07127" w:rsidRPr="00083E5D">
              <w:rPr>
                <w:rFonts w:asciiTheme="minorHAnsi" w:hAnsiTheme="minorHAnsi" w:cs="Calibri"/>
                <w:b/>
                <w:color w:val="FFFFFF"/>
                <w:sz w:val="22"/>
                <w:szCs w:val="22"/>
              </w:rPr>
              <w:t>equirente</w:t>
            </w:r>
          </w:p>
        </w:tc>
      </w:tr>
      <w:tr w:rsidR="006E2E3A" w:rsidRPr="00083E5D" w14:paraId="1E5AFBD0" w14:textId="77777777" w:rsidTr="0052146F">
        <w:trPr>
          <w:gridAfter w:val="1"/>
          <w:wAfter w:w="19" w:type="pct"/>
          <w:trHeight w:val="546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39F72A2B" w14:textId="77777777" w:rsidR="006E2E3A" w:rsidRPr="00083E5D" w:rsidRDefault="009A3D41" w:rsidP="009A3D41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I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nstitución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9799A" w14:textId="77777777" w:rsidR="006E2E3A" w:rsidRPr="00083E5D" w:rsidRDefault="0011666A" w:rsidP="004335DA">
            <w:pPr>
              <w:pStyle w:val="Default"/>
              <w:spacing w:line="276" w:lineRule="auto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Secretaría de Educación Superior, Ciencia, Tecnología e Innovación</w:t>
            </w:r>
          </w:p>
        </w:tc>
      </w:tr>
      <w:tr w:rsidR="006E2E3A" w:rsidRPr="00083E5D" w14:paraId="145C5541" w14:textId="77777777" w:rsidTr="0052146F">
        <w:trPr>
          <w:gridAfter w:val="1"/>
          <w:wAfter w:w="19" w:type="pct"/>
          <w:trHeight w:val="272"/>
          <w:jc w:val="center"/>
        </w:trPr>
        <w:tc>
          <w:tcPr>
            <w:tcW w:w="12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14:paraId="237B1F80" w14:textId="77777777" w:rsidR="006E2E3A" w:rsidRPr="00083E5D" w:rsidRDefault="009A3D41" w:rsidP="004335DA">
            <w:pPr>
              <w:pStyle w:val="Default"/>
              <w:spacing w:line="276" w:lineRule="auto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b/>
                <w:sz w:val="22"/>
                <w:szCs w:val="22"/>
              </w:rPr>
              <w:t>R</w:t>
            </w:r>
            <w:r w:rsidR="00516073" w:rsidRPr="00083E5D">
              <w:rPr>
                <w:rFonts w:asciiTheme="minorHAnsi" w:hAnsiTheme="minorHAnsi" w:cs="Calibri"/>
                <w:b/>
                <w:sz w:val="22"/>
                <w:szCs w:val="22"/>
              </w:rPr>
              <w:t>epresentante del proyecto</w:t>
            </w:r>
            <w:r w:rsidR="006E2E3A" w:rsidRPr="00083E5D">
              <w:rPr>
                <w:rFonts w:asciiTheme="minorHAnsi" w:hAnsiTheme="minorHAnsi" w:cs="Calibri"/>
                <w:b/>
                <w:sz w:val="22"/>
                <w:szCs w:val="22"/>
              </w:rPr>
              <w:t>:</w:t>
            </w:r>
          </w:p>
        </w:tc>
        <w:tc>
          <w:tcPr>
            <w:tcW w:w="369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292C" w14:textId="77777777" w:rsidR="002D6E54" w:rsidRPr="00083E5D" w:rsidRDefault="009C5E3A" w:rsidP="000122C1">
            <w:pPr>
              <w:pStyle w:val="Default"/>
              <w:rPr>
                <w:rFonts w:asciiTheme="minorHAnsi" w:hAnsiTheme="minorHAnsi" w:cs="Calibri"/>
                <w:color w:val="auto"/>
                <w:sz w:val="22"/>
                <w:szCs w:val="22"/>
              </w:rPr>
            </w:pPr>
            <w:r w:rsidRPr="00083E5D">
              <w:rPr>
                <w:rFonts w:asciiTheme="minorHAnsi" w:hAnsiTheme="minorHAnsi" w:cs="Calibri"/>
                <w:color w:val="auto"/>
                <w:sz w:val="22"/>
                <w:szCs w:val="22"/>
              </w:rPr>
              <w:t>María Pacheco – Directora de Innovación y Transferencia de Tecnología</w:t>
            </w:r>
          </w:p>
        </w:tc>
      </w:tr>
      <w:tr w:rsidR="009A3D41" w:rsidRPr="00083E5D" w14:paraId="5914CFD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53F510A" w14:textId="77777777" w:rsidR="009A3D41" w:rsidRPr="00083E5D" w:rsidRDefault="009A3D41" w:rsidP="009A3D41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Requerimiento</w:t>
            </w:r>
          </w:p>
        </w:tc>
      </w:tr>
      <w:tr w:rsidR="00E5355D" w:rsidRPr="00083E5D" w14:paraId="2CA1CD5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3177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Diseño Muestral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67546B35" w14:textId="77777777" w:rsidR="009A3D41" w:rsidRPr="00083E5D" w:rsidRDefault="009C5E3A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X</w:t>
            </w:r>
          </w:p>
        </w:tc>
      </w:tr>
      <w:tr w:rsidR="00E5355D" w:rsidRPr="00083E5D" w14:paraId="621B8D5E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2F9B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Asesoría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10853A55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E5355D" w:rsidRPr="00083E5D" w14:paraId="5860ED2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3BB8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Capacitación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7FEE341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9A3D41" w:rsidRPr="00083E5D" w14:paraId="049E09D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26"/>
          <w:jc w:val="center"/>
        </w:trPr>
        <w:tc>
          <w:tcPr>
            <w:tcW w:w="239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8033C" w14:textId="77777777" w:rsidR="009A3D41" w:rsidRPr="00083E5D" w:rsidRDefault="009A3D41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color w:val="000000"/>
                <w:lang w:eastAsia="es-EC"/>
              </w:rPr>
              <w:t>Otro:</w:t>
            </w:r>
          </w:p>
        </w:tc>
        <w:tc>
          <w:tcPr>
            <w:tcW w:w="2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C20E280" w14:textId="77777777" w:rsidR="009A3D41" w:rsidRPr="00083E5D" w:rsidRDefault="009A3D41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Cs/>
                <w:lang w:eastAsia="es-EC"/>
              </w:rPr>
            </w:pPr>
          </w:p>
        </w:tc>
      </w:tr>
      <w:tr w:rsidR="00C7088B" w:rsidRPr="00083E5D" w14:paraId="2B4F7BF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DEC3F91" w14:textId="77777777" w:rsidR="00C7088B" w:rsidRPr="00083E5D" w:rsidRDefault="009A3D41" w:rsidP="00C7088B">
            <w:pPr>
              <w:spacing w:after="0" w:line="240" w:lineRule="auto"/>
              <w:ind w:left="-567" w:right="-518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Datos generales</w:t>
            </w:r>
          </w:p>
        </w:tc>
      </w:tr>
      <w:tr w:rsidR="00C7088B" w:rsidRPr="00083E5D" w14:paraId="387C2D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3526CFF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Nombre del Proyecto: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3F11" w14:textId="77777777" w:rsidR="009A3D41" w:rsidRPr="00083E5D" w:rsidRDefault="009C5E3A" w:rsidP="00241C00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t>Encuesta sobre Actividades de Innovación</w:t>
            </w:r>
          </w:p>
        </w:tc>
      </w:tr>
      <w:tr w:rsidR="00C7088B" w:rsidRPr="00083E5D" w14:paraId="1D0D3D4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4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DCA03D" w14:textId="77777777" w:rsidR="00C7088B" w:rsidRPr="00083E5D" w:rsidRDefault="00C7088B" w:rsidP="00D746B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Descripción: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F5B0" w14:textId="77777777" w:rsidR="00E052CB" w:rsidRPr="00083E5D" w:rsidRDefault="00083E5D" w:rsidP="00241C00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Encuesta a nivel nacional a empresas de los sectores económicos de Manufactura, Minería, Comercio y Servicios.  </w:t>
            </w:r>
          </w:p>
        </w:tc>
      </w:tr>
      <w:tr w:rsidR="00C7088B" w:rsidRPr="00083E5D" w14:paraId="7036302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66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FF391B3" w14:textId="77777777" w:rsidR="00C7088B" w:rsidRPr="00083E5D" w:rsidRDefault="00516073" w:rsidP="009A3D41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Justificación: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94483" w14:textId="77777777" w:rsidR="00E052CB" w:rsidRPr="00083E5D" w:rsidRDefault="0052146F" w:rsidP="000122C1">
            <w:pPr>
              <w:spacing w:line="240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encuesta </w:t>
            </w:r>
            <w:r w:rsidR="00241C00">
              <w:rPr>
                <w:rFonts w:asciiTheme="minorHAnsi" w:hAnsiTheme="minorHAnsi"/>
              </w:rPr>
              <w:t>sobre actividades de innovación p</w:t>
            </w:r>
            <w:r>
              <w:rPr>
                <w:rFonts w:asciiTheme="minorHAnsi" w:hAnsiTheme="minorHAnsi"/>
              </w:rPr>
              <w:t xml:space="preserve">ermitirá el cálculo de </w:t>
            </w:r>
            <w:r w:rsidR="00083E5D" w:rsidRPr="00083E5D">
              <w:rPr>
                <w:rFonts w:asciiTheme="minorHAnsi" w:hAnsiTheme="minorHAnsi"/>
              </w:rPr>
              <w:t xml:space="preserve">indicadores </w:t>
            </w:r>
            <w:r w:rsidR="00241C00">
              <w:rPr>
                <w:rFonts w:asciiTheme="minorHAnsi" w:hAnsiTheme="minorHAnsi"/>
              </w:rPr>
              <w:t>relacionados con los esfuerzos realizados por la empresa para la introducción de innovaciones</w:t>
            </w:r>
            <w:r>
              <w:rPr>
                <w:rFonts w:asciiTheme="minorHAnsi" w:hAnsiTheme="minorHAnsi"/>
              </w:rPr>
              <w:t>, el uso de estas métricas</w:t>
            </w:r>
            <w:r w:rsidR="00083E5D" w:rsidRPr="00083E5D">
              <w:rPr>
                <w:rFonts w:asciiTheme="minorHAnsi" w:hAnsiTheme="minorHAnsi"/>
              </w:rPr>
              <w:t xml:space="preserve"> se refleja en la toma de decisiones y, con ello, en la elaboración de políticas o estrategias por parte del sector público y privado, las instituciones del estado utilizan esta información para legitimar el diseño y las propuestas de política pública que desarrollan.</w:t>
            </w:r>
          </w:p>
        </w:tc>
      </w:tr>
      <w:tr w:rsidR="00C7088B" w:rsidRPr="00083E5D" w14:paraId="4936232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69E31F56" w14:textId="77777777" w:rsidR="00C7088B" w:rsidRPr="00083E5D" w:rsidRDefault="002D6E54" w:rsidP="009A3D41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9A3D41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Objetivos</w:t>
            </w:r>
            <w:r w:rsidR="007723D5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 xml:space="preserve"> del proyecto</w:t>
            </w:r>
          </w:p>
        </w:tc>
      </w:tr>
      <w:tr w:rsidR="00C7088B" w:rsidRPr="00083E5D" w14:paraId="091D42E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573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EF3AC7" w14:textId="77777777" w:rsidR="00C7088B" w:rsidRPr="00083E5D" w:rsidRDefault="00C7088B" w:rsidP="00C7088B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 General: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EB331" w14:textId="77777777" w:rsidR="00E052CB" w:rsidRPr="00083E5D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Cs/>
                <w:color w:val="000000"/>
                <w:lang w:eastAsia="es-EC"/>
              </w:rPr>
              <w:t xml:space="preserve">Levantar información actualizada que permita identificar las actividades de innovación que desarrollan las empresas y el gasto asociado a los esfuerzos destinados a la introducción de innovaciones en el mercado.  </w:t>
            </w:r>
          </w:p>
        </w:tc>
      </w:tr>
      <w:tr w:rsidR="0052146F" w:rsidRPr="00083E5D" w14:paraId="7B02629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32"/>
          <w:jc w:val="center"/>
        </w:trPr>
        <w:tc>
          <w:tcPr>
            <w:tcW w:w="1290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29C8B88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Objetivos Específicos: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4AA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Establecer indicadores para las Actividades de innovación utilizando la normativa y los parámetros que garanticen la comparabilidad regional e internacional de los resultados.</w:t>
            </w:r>
          </w:p>
        </w:tc>
      </w:tr>
      <w:tr w:rsidR="0052146F" w:rsidRPr="00083E5D" w14:paraId="4901A56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258CCA25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A304" w14:textId="77777777" w:rsidR="0052146F" w:rsidRPr="0052146F" w:rsidRDefault="0052146F" w:rsidP="000122C1">
            <w:pPr>
              <w:spacing w:after="0" w:line="240" w:lineRule="auto"/>
              <w:jc w:val="both"/>
              <w:rPr>
                <w:rFonts w:eastAsia="Times New Roman" w:cs="Calibri"/>
                <w:bCs/>
                <w:color w:val="000000"/>
                <w:lang w:eastAsia="es-EC"/>
              </w:rPr>
            </w:pPr>
            <w:r w:rsidRPr="0052146F">
              <w:rPr>
                <w:rFonts w:eastAsia="Times New Roman" w:cs="Calibri"/>
                <w:bCs/>
                <w:color w:val="000000"/>
                <w:lang w:eastAsia="es-EC"/>
              </w:rPr>
              <w:t>Construir una base de datos que alimente al Sistema de Indicadores de Ciencia, Tecnología e Innovación (CTI).</w:t>
            </w:r>
          </w:p>
        </w:tc>
      </w:tr>
      <w:tr w:rsidR="0052146F" w:rsidRPr="00083E5D" w14:paraId="19B0C9E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290"/>
          <w:jc w:val="center"/>
        </w:trPr>
        <w:tc>
          <w:tcPr>
            <w:tcW w:w="1290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33F953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0BDDE" w14:textId="77777777" w:rsidR="0052146F" w:rsidRPr="00083E5D" w:rsidRDefault="0052146F" w:rsidP="0052146F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</w:p>
        </w:tc>
      </w:tr>
      <w:tr w:rsidR="0052146F" w:rsidRPr="00083E5D" w14:paraId="14F8B386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44062"/>
            <w:vAlign w:val="center"/>
            <w:hideMark/>
          </w:tcPr>
          <w:p w14:paraId="2E3DD3F2" w14:textId="77777777" w:rsidR="0052146F" w:rsidRPr="00083E5D" w:rsidRDefault="0052146F" w:rsidP="0052146F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Descripción de la solicitud</w:t>
            </w:r>
          </w:p>
        </w:tc>
      </w:tr>
      <w:tr w:rsidR="0052146F" w:rsidRPr="00083E5D" w14:paraId="24283F80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1127"/>
          <w:jc w:val="center"/>
        </w:trPr>
        <w:tc>
          <w:tcPr>
            <w:tcW w:w="49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0BCF88" w14:textId="77777777" w:rsidR="00015D46" w:rsidRDefault="0052146F" w:rsidP="000122C1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 el marco de las habilidades y experiencia con las que cuenta el INEC, se solicita la elaboración de la muestra para el levantamiento de la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Encuesta Sobre Actividades de Ci</w:t>
            </w:r>
            <w:r w:rsid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encia, Tecnología e Innovación.</w:t>
            </w:r>
          </w:p>
          <w:p w14:paraId="7425628E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El  Manual  de  Oslo  se  ha  ganado  un  lugar  preeminente  en  la  familia  de  instrumentos  en  constante  evolución dedicados  a  la  definición,  recopilación,  análisis  y  uso  de  datos  relacionados  con  la  ciencia,  la  tecnología  y  la innovación.  Como  manual  estadístico,  representa  un  punto  de  encuentro  entre  las  necesidades  de  los  usuarios de  conceptos  prácticos,  definiciones  y  evidencia  sobre  innovación,  y  el  consenso  de  expertos  sobre  lo  que  se puede  medir  de  manera  robusta.</w:t>
            </w:r>
          </w:p>
          <w:p w14:paraId="5942CCB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El  Manual  de  Oslo  proporciona  pautas  para  recopilar  e  interpretar  datos  sobre  innovación.  Busca  facilitar  la comparabilidad  internacional  y  proporciona  una  plataforma  para  la  investigación  y  experimentación  en  la medición  de  la  innovación.  Sus  directrices  están  destinadas  principalmente  a  apoyar  a  las  oficinas  nacionales de  estadística  y  otros  productores  de  datos  de  innovación  en  el  diseño,  recopilación  y  publicación  de  medidas de  innovación  para  satisfacer  una  variedad  de  necesidades  de  investigación  y  políticas.  Además,  las directrices  también  están  diseñadas  para  ser  de  valor  directo  para  los  usuarios  de  información  sobre innovación.</w:t>
            </w:r>
          </w:p>
          <w:p w14:paraId="72B5188B" w14:textId="77777777" w:rsidR="00015D46" w:rsidRPr="00015D46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La  innovación  es  fundamental  para  mejorar  los  niveles  de  vida  y  puede  afectar  a  personas,  instituciones, sectores  económicos  completos  y  países  de  múltiples  formas.  La  medición  sólida  de  la  innovación  y  el  uso  de datos  de  innovación  en  la  investigación  pueden  ayudar  a  los  responsables  políticos  a  comprender  mejor  los cambios  económicos  y  sociales,  evaluar  la  contribución  (positiva  o  negativa)  de  la  innovación  a  los  objetivos sociales  y  económicos,  y  monitorear  y  evaluar  la  eficacia  y  eficiencia  de  sus  políticas.</w:t>
            </w:r>
          </w:p>
          <w:p w14:paraId="287B7AF1" w14:textId="77777777" w:rsidR="00015D46" w:rsidRPr="00083E5D" w:rsidRDefault="00015D46" w:rsidP="000122C1">
            <w:pPr>
              <w:tabs>
                <w:tab w:val="left" w:pos="709"/>
              </w:tabs>
              <w:spacing w:after="120" w:line="240" w:lineRule="auto"/>
              <w:jc w:val="both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La metodología para el proceso de levantamiento de información de las actividades de ciencia, tecnología e innovación estarán enmarcadas dentro de las recomendaciones realizadas por los manuales metodológicos sobre innovación (Manual de Oslo, 2018), y sobre ciencia y tecnología (Manual de </w:t>
            </w:r>
            <w:proofErr w:type="spellStart"/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Frascati</w:t>
            </w:r>
            <w:proofErr w:type="spellEnd"/>
            <w:r w:rsidRPr="00015D46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, 2015).</w:t>
            </w:r>
          </w:p>
        </w:tc>
      </w:tr>
      <w:tr w:rsidR="0052146F" w:rsidRPr="00083E5D" w14:paraId="7E5F6FC9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9" w:type="pct"/>
          <w:trHeight w:val="302"/>
          <w:jc w:val="center"/>
        </w:trPr>
        <w:tc>
          <w:tcPr>
            <w:tcW w:w="129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718E412" w14:textId="77777777" w:rsidR="0052146F" w:rsidRPr="00083E5D" w:rsidRDefault="0052146F" w:rsidP="0052146F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hAnsiTheme="minorHAnsi"/>
              </w:rPr>
              <w:lastRenderedPageBreak/>
              <w:br w:type="page"/>
            </w: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del requerimiento:</w:t>
            </w:r>
          </w:p>
        </w:tc>
        <w:tc>
          <w:tcPr>
            <w:tcW w:w="369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66D2" w14:textId="77777777" w:rsidR="0052146F" w:rsidRPr="00083E5D" w:rsidRDefault="0052146F" w:rsidP="00241C00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 </w:t>
            </w:r>
            <w:r w:rsidR="00AE0121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30</w:t>
            </w:r>
            <w:r w:rsidR="003C5C84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de julio  de 2024</w:t>
            </w:r>
          </w:p>
        </w:tc>
      </w:tr>
      <w:tr w:rsidR="009A3D41" w:rsidRPr="00083E5D" w14:paraId="5DCAD70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068A2" w14:textId="77777777" w:rsidR="009A3D41" w:rsidRPr="00083E5D" w:rsidRDefault="009A3D41" w:rsidP="007016FA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E5355D" w:rsidRPr="00083E5D">
              <w:rPr>
                <w:rFonts w:asciiTheme="minorHAnsi" w:hAnsiTheme="minorHAnsi"/>
              </w:rPr>
              <w:t>Llenar únicamente si eligió Diseño Muestral en la sección Requerimientos</w:t>
            </w:r>
          </w:p>
        </w:tc>
      </w:tr>
      <w:tr w:rsidR="007016FA" w:rsidRPr="00083E5D" w14:paraId="30154EA7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49A73E7E" w14:textId="77777777" w:rsidR="007016FA" w:rsidRPr="00083E5D" w:rsidRDefault="00522D49" w:rsidP="007016F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hAnsiTheme="minorHAnsi"/>
              </w:rPr>
              <w:br w:type="page"/>
            </w:r>
            <w:r w:rsidR="007016FA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Especificaciones del diseño muestral</w:t>
            </w:r>
          </w:p>
        </w:tc>
      </w:tr>
      <w:tr w:rsidR="009C5E3A" w:rsidRPr="00083E5D" w14:paraId="235E50C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9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771F3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Población objetivo</w:t>
            </w:r>
            <w:r w:rsidRPr="00083E5D">
              <w:rPr>
                <w:rStyle w:val="Refdenotaalpie"/>
                <w:rFonts w:asciiTheme="minorHAnsi" w:eastAsia="Times New Roman" w:hAnsiTheme="minorHAnsi" w:cs="Calibri"/>
                <w:bCs/>
                <w:color w:val="000000"/>
                <w:lang w:eastAsia="es-EC"/>
              </w:rPr>
              <w:footnoteReference w:id="1"/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31E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Los resultados obtenidos de la Encuesta de Innovación, </w:t>
            </w: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deberán contemplar una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cobertura geográfica del total del país, por lo que sus resultados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obtenidos a nivel provincial y que se agregan a nivel nacional, pueden ser considerados como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 </w:t>
            </w:r>
            <w:r w:rsidRPr="00241C00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repres</w:t>
            </w:r>
            <w:r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 xml:space="preserve">entativos, además deben 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proporcionar estimaciones confiables a nivel provincial a un dígito (letra) de la CIUU Rev. 4.0, tomando en cuenta las agrupa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ciones definidas a continuación:</w:t>
            </w: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   </w:t>
            </w:r>
          </w:p>
          <w:p w14:paraId="101FAEF3" w14:textId="77777777" w:rsidR="00C41746" w:rsidRDefault="00C417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2A876D15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10 y 49.</w:t>
            </w:r>
          </w:p>
          <w:p w14:paraId="28707913" w14:textId="77777777" w:rsidR="00015D46" w:rsidRPr="00015D46" w:rsidRDefault="00015D46" w:rsidP="00015D46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15D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Empresas con personal ocupado entre 50 y 499.</w:t>
            </w:r>
          </w:p>
          <w:p w14:paraId="7DE19B73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  <w:p w14:paraId="53158AE7" w14:textId="77777777" w:rsidR="00C41746" w:rsidRDefault="00C417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commentRangeStart w:id="0"/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Para la consideración de las empresas de inclusión forzosa se deberá considerar aquellas que reportaron ventas iguales o superiores a 5000.001 dólares.</w:t>
            </w:r>
            <w:commentRangeEnd w:id="0"/>
            <w:r w:rsidR="00EE5EEA">
              <w:rPr>
                <w:rStyle w:val="Refdecomentario"/>
              </w:rPr>
              <w:commentReference w:id="0"/>
            </w:r>
          </w:p>
          <w:p w14:paraId="7C7EB122" w14:textId="77777777" w:rsidR="00015D46" w:rsidRPr="00083E5D" w:rsidRDefault="00015D46" w:rsidP="009C5E3A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6D603323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4E8E3A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observación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34B6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Empresa</w:t>
            </w:r>
          </w:p>
        </w:tc>
      </w:tr>
      <w:tr w:rsidR="009C5E3A" w:rsidRPr="00083E5D" w14:paraId="274B4E4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E96B0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Unidad de análisis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5F0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Empresa</w:t>
            </w:r>
          </w:p>
        </w:tc>
      </w:tr>
      <w:tr w:rsidR="009C5E3A" w:rsidRPr="00083E5D" w14:paraId="0C6CF5F8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073B3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geográfica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64CC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Nacional - Provincial</w:t>
            </w:r>
          </w:p>
        </w:tc>
      </w:tr>
      <w:tr w:rsidR="009C5E3A" w:rsidRPr="00083E5D" w14:paraId="46D3438F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B24E5F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Cobertura temática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7EB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Clasificación Internacional Industrial Uniforme (CIIU) revisión 4.0:  </w:t>
            </w:r>
          </w:p>
          <w:p w14:paraId="1C420AAF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“A”        Agricultura, ganadería, silvicultura y pesca.</w:t>
            </w:r>
          </w:p>
          <w:p w14:paraId="2CA0A887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“B”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Explotación de minas y canteras.</w:t>
            </w:r>
          </w:p>
          <w:p w14:paraId="2A6E0B6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lastRenderedPageBreak/>
              <w:t xml:space="preserve">“C”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Industrias manufactureras.</w:t>
            </w:r>
          </w:p>
          <w:p w14:paraId="5AB919E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“D”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Suministro de electricidad, gas, vapor y aire acondicionado.</w:t>
            </w:r>
          </w:p>
          <w:p w14:paraId="0A23B3CC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“E”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Distribución de agua, alcantarillado, gestión de desechos y actividades de saneamiento.</w:t>
            </w:r>
          </w:p>
          <w:p w14:paraId="16B55CC6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“F”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Construcción.</w:t>
            </w:r>
          </w:p>
          <w:p w14:paraId="46B4CC3B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“G”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 xml:space="preserve">Comercio al </w:t>
            </w:r>
            <w:r w:rsidR="00C41746">
              <w:rPr>
                <w:rFonts w:asciiTheme="minorHAnsi" w:eastAsia="Times New Roman" w:hAnsiTheme="minorHAnsi" w:cs="Calibri"/>
                <w:color w:val="000000"/>
                <w:lang w:eastAsia="es-EC"/>
              </w:rPr>
              <w:t>por mayor.</w:t>
            </w:r>
          </w:p>
          <w:p w14:paraId="210BC508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“H”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Transporte y almacenamiento.</w:t>
            </w:r>
          </w:p>
          <w:p w14:paraId="5B929653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“I”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alojamiento y de servicios de comidas.</w:t>
            </w:r>
          </w:p>
          <w:p w14:paraId="219DE6DD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“J”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Información y comunicación.</w:t>
            </w:r>
          </w:p>
          <w:p w14:paraId="41AE77A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“K”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financieras y de seguros.</w:t>
            </w:r>
          </w:p>
          <w:p w14:paraId="5D318441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“L”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inmobiliarias.</w:t>
            </w:r>
          </w:p>
          <w:p w14:paraId="4FABA71A" w14:textId="77777777" w:rsidR="003346D2" w:rsidRPr="00083E5D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 xml:space="preserve">“M” 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profesionales, científicas y técnicas.</w:t>
            </w:r>
          </w:p>
          <w:p w14:paraId="07366318" w14:textId="77777777" w:rsidR="003346D2" w:rsidRDefault="003346D2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“N”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servicios administrativos y de apoyo.</w:t>
            </w:r>
          </w:p>
          <w:p w14:paraId="4C84509B" w14:textId="77777777" w:rsidR="00C41746" w:rsidRPr="00083E5D" w:rsidRDefault="00C41746" w:rsidP="003346D2">
            <w:pPr>
              <w:spacing w:after="0" w:line="240" w:lineRule="auto"/>
              <w:jc w:val="both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“P”        Enseñanza</w:t>
            </w:r>
          </w:p>
          <w:p w14:paraId="0B152FB1" w14:textId="77777777" w:rsidR="009C5E3A" w:rsidRPr="00083E5D" w:rsidRDefault="003346D2" w:rsidP="003346D2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“Q”</w:t>
            </w: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ab/>
              <w:t>Actividades de atención a la salud humana y asistencia social.</w:t>
            </w:r>
          </w:p>
        </w:tc>
      </w:tr>
      <w:tr w:rsidR="009C5E3A" w:rsidRPr="00083E5D" w14:paraId="52A3AA8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1D3AFE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lastRenderedPageBreak/>
              <w:t>Fuentes de información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vertAlign w:val="superscript"/>
                <w:lang w:eastAsia="es-EC"/>
              </w:rPr>
              <w:t>1</w:t>
            </w: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EDF92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commentRangeStart w:id="1"/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Directorio de Empresas del INEC</w:t>
            </w:r>
            <w:commentRangeEnd w:id="1"/>
            <w:r w:rsidR="00C92291">
              <w:rPr>
                <w:rStyle w:val="Refdecomentario"/>
              </w:rPr>
              <w:commentReference w:id="1"/>
            </w:r>
          </w:p>
        </w:tc>
      </w:tr>
      <w:tr w:rsidR="00F617A3" w:rsidRPr="00083E5D" w14:paraId="1941E4C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  <w:ins w:id="2" w:author="INEC Angel Gaibor" w:date="2024-07-31T08:54:00Z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6BD293C6" w14:textId="77777777" w:rsidR="00F617A3" w:rsidRPr="00083E5D" w:rsidRDefault="00F617A3" w:rsidP="009C5E3A">
            <w:pPr>
              <w:spacing w:after="0" w:line="240" w:lineRule="auto"/>
              <w:rPr>
                <w:ins w:id="3" w:author="INEC Angel Gaibor" w:date="2024-07-31T08:54:00Z"/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ins w:id="4" w:author="INEC Angel Gaibor" w:date="2024-07-31T08:54:00Z">
              <w:r>
                <w:rPr>
                  <w:rFonts w:asciiTheme="minorHAnsi" w:eastAsia="Times New Roman" w:hAnsiTheme="minorHAnsi" w:cs="Calibri"/>
                  <w:bCs/>
                  <w:color w:val="000000"/>
                  <w:lang w:eastAsia="es-EC"/>
                </w:rPr>
                <w:t xml:space="preserve">Dominios de </w:t>
              </w:r>
              <w:commentRangeStart w:id="5"/>
              <w:r>
                <w:rPr>
                  <w:rFonts w:asciiTheme="minorHAnsi" w:eastAsia="Times New Roman" w:hAnsiTheme="minorHAnsi" w:cs="Calibri"/>
                  <w:bCs/>
                  <w:color w:val="000000"/>
                  <w:lang w:eastAsia="es-EC"/>
                </w:rPr>
                <w:t>estudio</w:t>
              </w:r>
            </w:ins>
            <w:commentRangeEnd w:id="5"/>
            <w:ins w:id="6" w:author="INEC Angel Gaibor" w:date="2024-07-31T08:55:00Z">
              <w:r>
                <w:rPr>
                  <w:rStyle w:val="Refdecomentario"/>
                </w:rPr>
                <w:commentReference w:id="5"/>
              </w:r>
            </w:ins>
            <w:ins w:id="7" w:author="INEC Angel Gaibor" w:date="2024-07-31T08:54:00Z">
              <w:r>
                <w:rPr>
                  <w:rFonts w:asciiTheme="minorHAnsi" w:eastAsia="Times New Roman" w:hAnsiTheme="minorHAnsi" w:cs="Calibri"/>
                  <w:bCs/>
                  <w:color w:val="000000"/>
                  <w:lang w:eastAsia="es-EC"/>
                </w:rPr>
                <w:t>:</w:t>
              </w:r>
            </w:ins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07BF" w14:textId="77777777" w:rsidR="00F617A3" w:rsidRPr="00083E5D" w:rsidRDefault="00F617A3" w:rsidP="009C5E3A">
            <w:pPr>
              <w:spacing w:after="0" w:line="240" w:lineRule="auto"/>
              <w:rPr>
                <w:ins w:id="8" w:author="INEC Angel Gaibor" w:date="2024-07-31T08:54:00Z"/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25F0B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FF1AD1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Nivel de confianza :</w:t>
            </w:r>
          </w:p>
        </w:tc>
        <w:tc>
          <w:tcPr>
            <w:tcW w:w="370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F656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95%</w:t>
            </w:r>
          </w:p>
        </w:tc>
      </w:tr>
      <w:tr w:rsidR="009C5E3A" w:rsidRPr="00083E5D" w14:paraId="42CB510A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34BC113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Error de muestreo: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AB200" w14:textId="77777777" w:rsidR="009C5E3A" w:rsidRPr="00083E5D" w:rsidRDefault="003346D2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bookmarkStart w:id="9" w:name="_GoBack"/>
            <w:r w:rsidRPr="00083E5D">
              <w:rPr>
                <w:rFonts w:asciiTheme="minorHAnsi" w:eastAsia="Times New Roman" w:hAnsiTheme="minorHAnsi" w:cs="Calibri"/>
                <w:color w:val="000000"/>
                <w:lang w:eastAsia="es-EC"/>
              </w:rPr>
              <w:t>5%</w:t>
            </w:r>
            <w:bookmarkEnd w:id="9"/>
          </w:p>
        </w:tc>
      </w:tr>
      <w:tr w:rsidR="009C5E3A" w:rsidRPr="00083E5D" w14:paraId="55E6789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F0CF75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lang w:eastAsia="es-EC"/>
              </w:rPr>
              <w:t>Variable(s) de diseño: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3761A" w14:textId="77777777" w:rsidR="009C5E3A" w:rsidRPr="00083E5D" w:rsidRDefault="00C41746" w:rsidP="00AE0121">
            <w:pPr>
              <w:spacing w:after="0" w:line="240" w:lineRule="auto"/>
              <w:rPr>
                <w:rFonts w:asciiTheme="minorHAnsi" w:eastAsia="Times New Roman" w:hAnsiTheme="minorHAnsi" w:cs="Calibri"/>
                <w:lang w:eastAsia="es-EC"/>
              </w:rPr>
            </w:pPr>
            <w:commentRangeStart w:id="10"/>
            <w:r>
              <w:rPr>
                <w:rFonts w:asciiTheme="minorHAnsi" w:eastAsia="Times New Roman" w:hAnsiTheme="minorHAnsi" w:cs="Calibri"/>
                <w:lang w:eastAsia="es-EC"/>
              </w:rPr>
              <w:t>R</w:t>
            </w:r>
            <w:r w:rsidRPr="00083E5D">
              <w:rPr>
                <w:rFonts w:asciiTheme="minorHAnsi" w:eastAsia="Times New Roman" w:hAnsiTheme="minorHAnsi" w:cs="Calibri"/>
                <w:lang w:eastAsia="es-EC"/>
              </w:rPr>
              <w:t>epresentatividad a nivel de provincia</w:t>
            </w:r>
            <w:r w:rsidR="00AE0121">
              <w:rPr>
                <w:rFonts w:asciiTheme="minorHAnsi" w:eastAsia="Times New Roman" w:hAnsiTheme="minorHAnsi" w:cs="Calibri"/>
                <w:lang w:eastAsia="es-EC"/>
              </w:rPr>
              <w:t xml:space="preserve">, </w:t>
            </w:r>
            <w:r w:rsidR="00AE0121" w:rsidRPr="00083E5D">
              <w:rPr>
                <w:rFonts w:asciiTheme="minorHAnsi" w:eastAsia="Times New Roman" w:hAnsiTheme="minorHAnsi" w:cs="Calibri"/>
                <w:lang w:eastAsia="es-EC"/>
              </w:rPr>
              <w:t xml:space="preserve">actividades económicas, </w:t>
            </w:r>
            <w:r w:rsidRPr="00083E5D">
              <w:rPr>
                <w:rFonts w:asciiTheme="minorHAnsi" w:eastAsia="Times New Roman" w:hAnsiTheme="minorHAnsi" w:cs="Calibri"/>
                <w:lang w:eastAsia="es-EC"/>
              </w:rPr>
              <w:t xml:space="preserve"> </w:t>
            </w:r>
            <w:r w:rsidR="00AE0121">
              <w:rPr>
                <w:rFonts w:asciiTheme="minorHAnsi" w:eastAsia="Times New Roman" w:hAnsiTheme="minorHAnsi" w:cs="Calibri"/>
                <w:lang w:eastAsia="es-EC"/>
              </w:rPr>
              <w:t>Empleados, ventas.</w:t>
            </w:r>
            <w:commentRangeEnd w:id="10"/>
            <w:r w:rsidR="00EE5EEA">
              <w:rPr>
                <w:rStyle w:val="Refdecomentario"/>
              </w:rPr>
              <w:commentReference w:id="10"/>
            </w:r>
          </w:p>
        </w:tc>
      </w:tr>
      <w:tr w:rsidR="009C5E3A" w:rsidRPr="00083E5D" w14:paraId="6DA8D2AB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5AC4A91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Otras especificaciones:</w:t>
            </w:r>
          </w:p>
        </w:tc>
        <w:tc>
          <w:tcPr>
            <w:tcW w:w="370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541C4" w14:textId="77777777" w:rsidR="009C5E3A" w:rsidRPr="00083E5D" w:rsidRDefault="00AE0121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eastAsia="es-EC"/>
              </w:rPr>
              <w:t>Ver anexo 1</w:t>
            </w:r>
          </w:p>
        </w:tc>
      </w:tr>
      <w:tr w:rsidR="009C5E3A" w:rsidRPr="00083E5D" w14:paraId="1C3F1D82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2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vAlign w:val="center"/>
            <w:hideMark/>
          </w:tcPr>
          <w:p w14:paraId="00A6DB7E" w14:textId="77777777" w:rsidR="009C5E3A" w:rsidRPr="00083E5D" w:rsidRDefault="009C5E3A" w:rsidP="009C5E3A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Adjuntos a la solicitud</w:t>
            </w:r>
          </w:p>
        </w:tc>
      </w:tr>
      <w:tr w:rsidR="009C5E3A" w:rsidRPr="00083E5D" w14:paraId="0A24DDE5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C5BC89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Tabulados de las variables de diseño por dominio de estudio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82A1478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FAC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365E703C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3614AD2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Formulario: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6802FB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0F49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02A846C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0048C6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Batería de indicadores a calcular: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298C419D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DBD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9C5E3A" w:rsidRPr="00083E5D" w14:paraId="5407F224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0CAF7764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Cronograma:</w:t>
            </w:r>
          </w:p>
        </w:tc>
        <w:tc>
          <w:tcPr>
            <w:tcW w:w="4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4283F4EC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7D80B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</w:tr>
      <w:tr w:rsidR="009C5E3A" w:rsidRPr="00083E5D" w14:paraId="6D8CCE5D" w14:textId="77777777" w:rsidTr="0052146F">
        <w:tblPrEx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37"/>
          <w:jc w:val="center"/>
        </w:trPr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FE1283E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Cs/>
                <w:color w:val="000000"/>
                <w:lang w:eastAsia="es-EC"/>
              </w:rPr>
              <w:t>Otros:</w:t>
            </w:r>
          </w:p>
        </w:tc>
        <w:tc>
          <w:tcPr>
            <w:tcW w:w="4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0BD1B236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328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7360" w14:textId="77777777" w:rsidR="009C5E3A" w:rsidRPr="00083E5D" w:rsidRDefault="009C5E3A" w:rsidP="009C5E3A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tbl>
      <w:tblPr>
        <w:tblpPr w:leftFromText="141" w:rightFromText="141" w:vertAnchor="text" w:horzAnchor="margin" w:tblpY="264"/>
        <w:tblW w:w="503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416"/>
        <w:gridCol w:w="1249"/>
        <w:gridCol w:w="1543"/>
        <w:gridCol w:w="1422"/>
      </w:tblGrid>
      <w:tr w:rsidR="00733FB7" w:rsidRPr="00083E5D" w14:paraId="19FD108F" w14:textId="77777777" w:rsidTr="00B51370">
        <w:trPr>
          <w:trHeight w:val="41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17365D"/>
            <w:vAlign w:val="center"/>
            <w:hideMark/>
          </w:tcPr>
          <w:p w14:paraId="4DD5B13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color w:val="FFFFFF"/>
              </w:rPr>
            </w:pPr>
            <w:r w:rsidRPr="00083E5D">
              <w:rPr>
                <w:rFonts w:asciiTheme="minorHAnsi" w:hAnsiTheme="minorHAnsi" w:cs="Calibri"/>
                <w:b/>
                <w:color w:val="FFFFFF"/>
              </w:rPr>
              <w:t>Firmas de responsabilidad</w:t>
            </w:r>
          </w:p>
        </w:tc>
      </w:tr>
      <w:tr w:rsidR="00B51370" w:rsidRPr="00083E5D" w14:paraId="7648C2B6" w14:textId="77777777" w:rsidTr="000122C1">
        <w:trPr>
          <w:trHeight w:val="330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70F58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Rol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488CD2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 xml:space="preserve">Nombre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F335470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e-mail</w:t>
            </w: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6F3B55E1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Fecha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25A890E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Firma</w:t>
            </w:r>
          </w:p>
        </w:tc>
      </w:tr>
      <w:tr w:rsidR="00B51370" w:rsidRPr="00083E5D" w14:paraId="016C5360" w14:textId="77777777" w:rsidTr="000122C1">
        <w:trPr>
          <w:trHeight w:val="637"/>
        </w:trPr>
        <w:tc>
          <w:tcPr>
            <w:tcW w:w="18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2BE25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Director de Infraestructura Estadística y Muestreo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57F5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3D82C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8CB1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59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35BAFCF5" w14:textId="77777777" w:rsidTr="000122C1">
        <w:trPr>
          <w:trHeight w:val="330"/>
        </w:trPr>
        <w:tc>
          <w:tcPr>
            <w:tcW w:w="18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73197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Jefe Gestión de Diseño Muestral</w:t>
            </w:r>
          </w:p>
        </w:tc>
        <w:tc>
          <w:tcPr>
            <w:tcW w:w="7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C62BAB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864534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9CAB6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27478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  <w:r w:rsidRPr="00083E5D">
              <w:rPr>
                <w:rFonts w:asciiTheme="minorHAnsi" w:hAnsiTheme="minorHAnsi" w:cs="Calibri"/>
                <w:color w:val="000000"/>
              </w:rPr>
              <w:t> </w:t>
            </w:r>
          </w:p>
        </w:tc>
      </w:tr>
      <w:tr w:rsidR="00B51370" w:rsidRPr="00083E5D" w14:paraId="7939DB57" w14:textId="77777777" w:rsidTr="000122C1">
        <w:trPr>
          <w:trHeight w:val="330"/>
        </w:trPr>
        <w:tc>
          <w:tcPr>
            <w:tcW w:w="18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02EB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b/>
                <w:bCs/>
                <w:color w:val="000000"/>
              </w:rPr>
            </w:pPr>
          </w:p>
        </w:tc>
        <w:tc>
          <w:tcPr>
            <w:tcW w:w="7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C8E4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8C4C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25A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AD5E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  <w:tr w:rsidR="00B51370" w:rsidRPr="00083E5D" w14:paraId="4EB2F62A" w14:textId="77777777" w:rsidTr="000122C1">
        <w:trPr>
          <w:trHeight w:val="330"/>
        </w:trPr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3E6" w14:textId="77777777" w:rsidR="00733FB7" w:rsidRPr="00083E5D" w:rsidRDefault="00733FB7" w:rsidP="00733FB7">
            <w:pPr>
              <w:spacing w:after="0" w:line="240" w:lineRule="auto"/>
              <w:jc w:val="center"/>
              <w:rPr>
                <w:rFonts w:asciiTheme="minorHAnsi" w:hAnsiTheme="minorHAnsi" w:cs="Calibri"/>
                <w:b/>
                <w:bCs/>
                <w:color w:val="000000"/>
              </w:rPr>
            </w:pPr>
            <w:r w:rsidRPr="00083E5D">
              <w:rPr>
                <w:rFonts w:asciiTheme="minorHAnsi" w:hAnsiTheme="minorHAnsi" w:cs="Calibri"/>
                <w:b/>
                <w:bCs/>
                <w:color w:val="000000"/>
              </w:rPr>
              <w:t>Representante del proyecto de la Institución Requirente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7BCF" w14:textId="77777777" w:rsidR="00733FB7" w:rsidRPr="00083E5D" w:rsidRDefault="00733FB7" w:rsidP="00B51370">
            <w:pPr>
              <w:spacing w:after="0" w:line="240" w:lineRule="auto"/>
              <w:jc w:val="center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7218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B78A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2B82" w14:textId="77777777" w:rsidR="00733FB7" w:rsidRPr="00083E5D" w:rsidRDefault="00733FB7" w:rsidP="00733FB7">
            <w:pPr>
              <w:spacing w:after="0" w:line="240" w:lineRule="auto"/>
              <w:rPr>
                <w:rFonts w:asciiTheme="minorHAnsi" w:hAnsiTheme="minorHAnsi" w:cs="Calibri"/>
                <w:color w:val="000000"/>
              </w:rPr>
            </w:pPr>
          </w:p>
        </w:tc>
      </w:tr>
    </w:tbl>
    <w:p w14:paraId="429A7E3A" w14:textId="77777777" w:rsidR="00557A68" w:rsidRPr="00083E5D" w:rsidRDefault="00557A68" w:rsidP="00557A68">
      <w:pPr>
        <w:rPr>
          <w:rFonts w:asciiTheme="minorHAnsi" w:hAnsiTheme="minorHAnsi"/>
        </w:rPr>
      </w:pPr>
    </w:p>
    <w:p w14:paraId="3BE95029" w14:textId="77777777" w:rsidR="00E5355D" w:rsidRPr="00083E5D" w:rsidRDefault="00E5355D" w:rsidP="00557A68">
      <w:pPr>
        <w:rPr>
          <w:rFonts w:asciiTheme="minorHAnsi" w:hAnsiTheme="minorHAnsi"/>
        </w:rPr>
        <w:sectPr w:rsidR="00E5355D" w:rsidRPr="00083E5D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0B50D9D" w14:textId="77777777" w:rsidR="00E5355D" w:rsidRPr="00083E5D" w:rsidRDefault="00E5355D" w:rsidP="00557A68">
      <w:pPr>
        <w:rPr>
          <w:rFonts w:asciiTheme="minorHAnsi" w:hAnsiTheme="minorHAnsi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727"/>
        <w:gridCol w:w="2243"/>
        <w:gridCol w:w="1541"/>
        <w:gridCol w:w="1575"/>
      </w:tblGrid>
      <w:tr w:rsidR="00E5355D" w:rsidRPr="00083E5D" w14:paraId="4401B620" w14:textId="77777777" w:rsidTr="00AF62C4">
        <w:trPr>
          <w:trHeight w:val="375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3CD7F5E9" w14:textId="77777777" w:rsidR="00E5355D" w:rsidRPr="00083E5D" w:rsidRDefault="007705D4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Propuesta cronograma de t</w:t>
            </w:r>
            <w:r w:rsidR="00E5355D" w:rsidRPr="00083E5D">
              <w:rPr>
                <w:rFonts w:asciiTheme="minorHAnsi" w:eastAsia="Times New Roman" w:hAnsiTheme="minorHAnsi" w:cs="Calibri"/>
                <w:b/>
                <w:bCs/>
                <w:color w:val="FFFFFF"/>
                <w:lang w:eastAsia="es-EC"/>
              </w:rPr>
              <w:t>rabajo</w:t>
            </w:r>
          </w:p>
        </w:tc>
      </w:tr>
      <w:tr w:rsidR="00AF62C4" w:rsidRPr="00083E5D" w14:paraId="6117FA97" w14:textId="77777777" w:rsidTr="00AF62C4">
        <w:trPr>
          <w:trHeight w:val="675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10B4BDB3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Fases</w:t>
            </w: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00DE27DD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Detalle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5AC06B9" w14:textId="77777777" w:rsidR="00E5355D" w:rsidRPr="00083E5D" w:rsidRDefault="00E5355D" w:rsidP="00E5355D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Institución responsable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38AE551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Fecha Programada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14:paraId="528C07E7" w14:textId="77777777" w:rsidR="00E5355D" w:rsidRPr="00083E5D" w:rsidRDefault="00E5355D" w:rsidP="00AD11C5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</w:pPr>
            <w:r w:rsidRPr="00083E5D">
              <w:rPr>
                <w:rFonts w:asciiTheme="minorHAnsi" w:eastAsia="Times New Roman" w:hAnsiTheme="minorHAnsi" w:cs="Calibri"/>
                <w:b/>
                <w:bCs/>
                <w:color w:val="000000"/>
                <w:lang w:eastAsia="es-EC"/>
              </w:rPr>
              <w:t>Observaciones</w:t>
            </w:r>
          </w:p>
        </w:tc>
      </w:tr>
      <w:tr w:rsidR="00AF62C4" w:rsidRPr="00083E5D" w14:paraId="4862DC19" w14:textId="77777777" w:rsidTr="00D54770">
        <w:trPr>
          <w:trHeight w:val="300"/>
          <w:jc w:val="center"/>
        </w:trPr>
        <w:tc>
          <w:tcPr>
            <w:tcW w:w="35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54C3E" w14:textId="77777777" w:rsidR="00AF62C4" w:rsidRPr="00083E5D" w:rsidRDefault="00AF62C4" w:rsidP="00AD11C5">
            <w:pPr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DB1D" w14:textId="77777777" w:rsidR="00AF62C4" w:rsidRPr="00083E5D" w:rsidRDefault="00AF62C4" w:rsidP="00656DF0">
            <w:pPr>
              <w:rPr>
                <w:rFonts w:asciiTheme="minorHAnsi" w:hAnsiTheme="minorHAnsi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4B349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E9D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E7DF5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36870806" w14:textId="77777777" w:rsidTr="00AF62C4">
        <w:trPr>
          <w:trHeight w:val="734"/>
          <w:jc w:val="center"/>
        </w:trPr>
        <w:tc>
          <w:tcPr>
            <w:tcW w:w="3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2787C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4F8DF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C7C53" w14:textId="77777777" w:rsidR="00AF62C4" w:rsidRPr="00083E5D" w:rsidRDefault="00AF62C4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A328D" w14:textId="77777777" w:rsidR="00AF62C4" w:rsidRPr="00083E5D" w:rsidRDefault="00AF62C4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2201E" w14:textId="77777777" w:rsidR="00AF62C4" w:rsidRPr="00083E5D" w:rsidRDefault="00AF62C4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511A4F90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BA206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3A3D5" w14:textId="77777777" w:rsidR="00E5355D" w:rsidRPr="00083E5D" w:rsidRDefault="00E5355D" w:rsidP="00B463B4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112B2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71B4A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EE3EA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  <w:tr w:rsidR="00AF62C4" w:rsidRPr="00083E5D" w14:paraId="7C2910F3" w14:textId="77777777" w:rsidTr="00AF62C4">
        <w:trPr>
          <w:trHeight w:val="300"/>
          <w:jc w:val="center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B330E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2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92A7EF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13B70" w14:textId="77777777" w:rsidR="00E5355D" w:rsidRPr="00083E5D" w:rsidRDefault="00E5355D" w:rsidP="00AD11C5">
            <w:pPr>
              <w:spacing w:after="0" w:line="240" w:lineRule="auto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19B2" w14:textId="77777777" w:rsidR="00E5355D" w:rsidRPr="00083E5D" w:rsidRDefault="00E5355D" w:rsidP="00AF62C4">
            <w:pPr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08B9E" w14:textId="77777777" w:rsidR="00E5355D" w:rsidRPr="00083E5D" w:rsidRDefault="00E5355D" w:rsidP="00AD11C5">
            <w:pPr>
              <w:spacing w:after="0" w:line="240" w:lineRule="auto"/>
              <w:jc w:val="right"/>
              <w:rPr>
                <w:rFonts w:asciiTheme="minorHAnsi" w:eastAsia="Times New Roman" w:hAnsiTheme="minorHAnsi" w:cs="Calibri"/>
                <w:color w:val="000000"/>
                <w:lang w:eastAsia="es-EC"/>
              </w:rPr>
            </w:pPr>
          </w:p>
        </w:tc>
      </w:tr>
    </w:tbl>
    <w:p w14:paraId="4E7C3156" w14:textId="77777777" w:rsidR="00E5355D" w:rsidRDefault="00E5355D" w:rsidP="00557A68">
      <w:pPr>
        <w:rPr>
          <w:rFonts w:asciiTheme="minorHAnsi" w:hAnsiTheme="minorHAnsi"/>
        </w:rPr>
      </w:pPr>
    </w:p>
    <w:p w14:paraId="0D7DA236" w14:textId="77777777" w:rsidR="00AE0121" w:rsidRDefault="00AE0121" w:rsidP="00557A68">
      <w:pPr>
        <w:rPr>
          <w:rFonts w:asciiTheme="minorHAnsi" w:hAnsiTheme="minorHAnsi"/>
        </w:rPr>
      </w:pPr>
    </w:p>
    <w:p w14:paraId="27C4AFA9" w14:textId="77777777" w:rsidR="00AE0121" w:rsidRDefault="00AE0121" w:rsidP="00557A68">
      <w:pPr>
        <w:rPr>
          <w:rFonts w:asciiTheme="minorHAnsi" w:hAnsiTheme="minorHAnsi"/>
        </w:rPr>
      </w:pPr>
    </w:p>
    <w:p w14:paraId="3F93A928" w14:textId="77777777" w:rsidR="00AE0121" w:rsidRDefault="00AE0121" w:rsidP="00557A68">
      <w:pPr>
        <w:rPr>
          <w:rFonts w:asciiTheme="minorHAnsi" w:hAnsiTheme="minorHAnsi"/>
        </w:rPr>
      </w:pPr>
    </w:p>
    <w:p w14:paraId="1ECD374E" w14:textId="77777777" w:rsidR="00AE0121" w:rsidRDefault="00AE0121" w:rsidP="00557A68">
      <w:pPr>
        <w:rPr>
          <w:rFonts w:asciiTheme="minorHAnsi" w:hAnsiTheme="minorHAnsi"/>
        </w:rPr>
      </w:pPr>
    </w:p>
    <w:p w14:paraId="41CF61A9" w14:textId="77777777" w:rsidR="00AE0121" w:rsidRDefault="00AE0121" w:rsidP="00557A68">
      <w:pPr>
        <w:rPr>
          <w:rFonts w:asciiTheme="minorHAnsi" w:hAnsiTheme="minorHAnsi"/>
        </w:rPr>
      </w:pPr>
    </w:p>
    <w:p w14:paraId="4BE25E52" w14:textId="77777777" w:rsidR="00AE0121" w:rsidRDefault="00AE0121" w:rsidP="00557A68">
      <w:pPr>
        <w:rPr>
          <w:rFonts w:asciiTheme="minorHAnsi" w:hAnsiTheme="minorHAnsi"/>
        </w:rPr>
      </w:pPr>
    </w:p>
    <w:p w14:paraId="46494608" w14:textId="77777777" w:rsidR="00AE0121" w:rsidRDefault="00AE0121" w:rsidP="00557A68">
      <w:pPr>
        <w:rPr>
          <w:rFonts w:asciiTheme="minorHAnsi" w:hAnsiTheme="minorHAnsi"/>
        </w:rPr>
      </w:pPr>
    </w:p>
    <w:p w14:paraId="04107D5F" w14:textId="77777777" w:rsidR="00AE0121" w:rsidRDefault="00AE0121" w:rsidP="00557A68">
      <w:pPr>
        <w:rPr>
          <w:rFonts w:asciiTheme="minorHAnsi" w:hAnsiTheme="minorHAnsi"/>
        </w:rPr>
      </w:pPr>
    </w:p>
    <w:p w14:paraId="07A65E89" w14:textId="77777777" w:rsidR="00AE0121" w:rsidRDefault="00AE0121" w:rsidP="00557A68">
      <w:pPr>
        <w:rPr>
          <w:rFonts w:asciiTheme="minorHAnsi" w:hAnsiTheme="minorHAnsi"/>
        </w:rPr>
      </w:pPr>
    </w:p>
    <w:p w14:paraId="14856A04" w14:textId="77777777" w:rsidR="00AE0121" w:rsidRDefault="00AE0121" w:rsidP="00557A68">
      <w:pPr>
        <w:rPr>
          <w:rFonts w:asciiTheme="minorHAnsi" w:hAnsiTheme="minorHAnsi"/>
        </w:rPr>
      </w:pPr>
    </w:p>
    <w:p w14:paraId="5D40D06D" w14:textId="77777777" w:rsidR="00AE0121" w:rsidRDefault="00AE0121" w:rsidP="00AE0121">
      <w:pPr>
        <w:pStyle w:val="Descripcin"/>
        <w:rPr>
          <w:rFonts w:cs="Calibri"/>
          <w:i w:val="0"/>
          <w:color w:val="auto"/>
          <w:sz w:val="22"/>
          <w:szCs w:val="22"/>
        </w:rPr>
      </w:pPr>
      <w:r w:rsidRPr="00AE0121">
        <w:rPr>
          <w:rFonts w:cs="Calibri"/>
          <w:i w:val="0"/>
          <w:color w:val="auto"/>
          <w:sz w:val="22"/>
          <w:szCs w:val="22"/>
        </w:rPr>
        <w:lastRenderedPageBreak/>
        <w:t xml:space="preserve">Tabla </w:t>
      </w:r>
      <w:r w:rsidRPr="00AE0121">
        <w:rPr>
          <w:rFonts w:cs="Calibri"/>
          <w:i w:val="0"/>
          <w:color w:val="auto"/>
          <w:sz w:val="22"/>
          <w:szCs w:val="22"/>
        </w:rPr>
        <w:fldChar w:fldCharType="begin"/>
      </w:r>
      <w:r w:rsidRPr="00AE0121">
        <w:rPr>
          <w:rFonts w:cs="Calibri"/>
          <w:i w:val="0"/>
          <w:color w:val="auto"/>
          <w:sz w:val="22"/>
          <w:szCs w:val="22"/>
        </w:rPr>
        <w:instrText xml:space="preserve"> SEQ Tabla \* ARABIC </w:instrText>
      </w:r>
      <w:r w:rsidRPr="00AE0121">
        <w:rPr>
          <w:rFonts w:cs="Calibri"/>
          <w:i w:val="0"/>
          <w:color w:val="auto"/>
          <w:sz w:val="22"/>
          <w:szCs w:val="22"/>
        </w:rPr>
        <w:fldChar w:fldCharType="separate"/>
      </w:r>
      <w:r w:rsidRPr="00AE0121">
        <w:rPr>
          <w:rFonts w:cs="Calibri"/>
          <w:i w:val="0"/>
          <w:noProof/>
          <w:color w:val="auto"/>
          <w:sz w:val="22"/>
          <w:szCs w:val="22"/>
        </w:rPr>
        <w:t>1</w:t>
      </w:r>
      <w:r w:rsidRPr="00AE0121">
        <w:rPr>
          <w:rFonts w:cs="Calibri"/>
          <w:i w:val="0"/>
          <w:color w:val="auto"/>
          <w:sz w:val="22"/>
          <w:szCs w:val="22"/>
        </w:rPr>
        <w:fldChar w:fldCharType="end"/>
      </w:r>
      <w:r w:rsidRPr="00AE0121">
        <w:rPr>
          <w:rFonts w:cs="Calibri"/>
          <w:i w:val="0"/>
          <w:color w:val="auto"/>
          <w:sz w:val="22"/>
          <w:szCs w:val="22"/>
        </w:rPr>
        <w:t xml:space="preserve"> Empresas grandes de inclusión forzosa según la Superintendencia de Compañías, Valores y Seguros, año 2023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760"/>
        <w:gridCol w:w="1591"/>
        <w:gridCol w:w="1831"/>
        <w:gridCol w:w="1814"/>
      </w:tblGrid>
      <w:tr w:rsidR="00AE0121" w:rsidRPr="00AE0121" w14:paraId="06138979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1A88CF8D" w14:textId="77777777"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Actividad económica</w:t>
            </w:r>
          </w:p>
        </w:tc>
        <w:tc>
          <w:tcPr>
            <w:tcW w:w="1591" w:type="dxa"/>
            <w:noWrap/>
            <w:vAlign w:val="center"/>
            <w:hideMark/>
          </w:tcPr>
          <w:p w14:paraId="0D8F018F" w14:textId="77777777"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Nro. de empresas</w:t>
            </w:r>
          </w:p>
        </w:tc>
        <w:tc>
          <w:tcPr>
            <w:tcW w:w="1831" w:type="dxa"/>
            <w:noWrap/>
            <w:vAlign w:val="center"/>
            <w:hideMark/>
          </w:tcPr>
          <w:p w14:paraId="423B7A4E" w14:textId="77777777"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Ventas en dólares</w:t>
            </w:r>
          </w:p>
        </w:tc>
        <w:tc>
          <w:tcPr>
            <w:tcW w:w="1814" w:type="dxa"/>
            <w:noWrap/>
            <w:vAlign w:val="center"/>
            <w:hideMark/>
          </w:tcPr>
          <w:p w14:paraId="7ECFD461" w14:textId="77777777"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EC"/>
              </w:rPr>
              <w:t>Nro. de empleados</w:t>
            </w:r>
          </w:p>
        </w:tc>
      </w:tr>
      <w:tr w:rsidR="00AE0121" w:rsidRPr="00AE0121" w14:paraId="3D3B9730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368DA0BA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Comercio al por mayor y al por menor; reparación de vehículos automotores y motocicletas</w:t>
            </w:r>
          </w:p>
        </w:tc>
        <w:tc>
          <w:tcPr>
            <w:tcW w:w="1591" w:type="dxa"/>
            <w:noWrap/>
            <w:vAlign w:val="center"/>
            <w:hideMark/>
          </w:tcPr>
          <w:p w14:paraId="725BDB21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1.492</w:t>
            </w:r>
          </w:p>
        </w:tc>
        <w:tc>
          <w:tcPr>
            <w:tcW w:w="1831" w:type="dxa"/>
            <w:noWrap/>
            <w:vAlign w:val="center"/>
            <w:hideMark/>
          </w:tcPr>
          <w:p w14:paraId="48F27FD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50.887.606.550</w:t>
            </w:r>
          </w:p>
        </w:tc>
        <w:tc>
          <w:tcPr>
            <w:tcW w:w="1814" w:type="dxa"/>
            <w:noWrap/>
            <w:vAlign w:val="center"/>
            <w:hideMark/>
          </w:tcPr>
          <w:p w14:paraId="1A1F48E1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200.366</w:t>
            </w:r>
          </w:p>
        </w:tc>
      </w:tr>
      <w:tr w:rsidR="00AE0121" w:rsidRPr="00AE0121" w14:paraId="512D7CF7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3223CFCD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Industrias manufactureras</w:t>
            </w:r>
          </w:p>
        </w:tc>
        <w:tc>
          <w:tcPr>
            <w:tcW w:w="1591" w:type="dxa"/>
            <w:noWrap/>
            <w:vAlign w:val="center"/>
            <w:hideMark/>
          </w:tcPr>
          <w:p w14:paraId="22E7AA4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617</w:t>
            </w:r>
          </w:p>
        </w:tc>
        <w:tc>
          <w:tcPr>
            <w:tcW w:w="1831" w:type="dxa"/>
            <w:noWrap/>
            <w:vAlign w:val="center"/>
            <w:hideMark/>
          </w:tcPr>
          <w:p w14:paraId="2C7BAE6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26.321.412.976</w:t>
            </w:r>
          </w:p>
        </w:tc>
        <w:tc>
          <w:tcPr>
            <w:tcW w:w="1814" w:type="dxa"/>
            <w:noWrap/>
            <w:vAlign w:val="center"/>
            <w:hideMark/>
          </w:tcPr>
          <w:p w14:paraId="1FDF3629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161.053</w:t>
            </w:r>
          </w:p>
        </w:tc>
      </w:tr>
      <w:tr w:rsidR="00AE0121" w:rsidRPr="00AE0121" w14:paraId="5E194EB8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591FE0CD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Agricultura, ganadería, silvicultura y pesca</w:t>
            </w:r>
          </w:p>
        </w:tc>
        <w:tc>
          <w:tcPr>
            <w:tcW w:w="1591" w:type="dxa"/>
            <w:noWrap/>
            <w:vAlign w:val="center"/>
            <w:hideMark/>
          </w:tcPr>
          <w:p w14:paraId="370006D8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468</w:t>
            </w:r>
          </w:p>
        </w:tc>
        <w:tc>
          <w:tcPr>
            <w:tcW w:w="1831" w:type="dxa"/>
            <w:noWrap/>
            <w:vAlign w:val="center"/>
            <w:hideMark/>
          </w:tcPr>
          <w:p w14:paraId="1713554D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12.434.582.785</w:t>
            </w:r>
          </w:p>
        </w:tc>
        <w:tc>
          <w:tcPr>
            <w:tcW w:w="1814" w:type="dxa"/>
            <w:noWrap/>
            <w:vAlign w:val="center"/>
            <w:hideMark/>
          </w:tcPr>
          <w:p w14:paraId="5BBC33BA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150.108</w:t>
            </w:r>
          </w:p>
        </w:tc>
      </w:tr>
      <w:tr w:rsidR="00AE0121" w:rsidRPr="00AE0121" w14:paraId="7AB39D57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0BEDD51E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Transporte y almacenamiento</w:t>
            </w:r>
          </w:p>
        </w:tc>
        <w:tc>
          <w:tcPr>
            <w:tcW w:w="1591" w:type="dxa"/>
            <w:noWrap/>
            <w:vAlign w:val="center"/>
            <w:hideMark/>
          </w:tcPr>
          <w:p w14:paraId="3E15A56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197</w:t>
            </w:r>
          </w:p>
        </w:tc>
        <w:tc>
          <w:tcPr>
            <w:tcW w:w="1831" w:type="dxa"/>
            <w:noWrap/>
            <w:vAlign w:val="center"/>
            <w:hideMark/>
          </w:tcPr>
          <w:p w14:paraId="5F785C61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4.688.369.601</w:t>
            </w:r>
          </w:p>
        </w:tc>
        <w:tc>
          <w:tcPr>
            <w:tcW w:w="1814" w:type="dxa"/>
            <w:noWrap/>
            <w:vAlign w:val="center"/>
            <w:hideMark/>
          </w:tcPr>
          <w:p w14:paraId="277CD2E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26.246</w:t>
            </w:r>
          </w:p>
        </w:tc>
      </w:tr>
      <w:tr w:rsidR="00AE0121" w:rsidRPr="00AE0121" w14:paraId="79C9C913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57A80000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proofErr w:type="spellStart"/>
            <w:r w:rsidRPr="00AE0121">
              <w:rPr>
                <w:rFonts w:eastAsia="Times New Roman" w:cs="Calibri"/>
                <w:color w:val="000000"/>
                <w:lang w:eastAsia="es-EC"/>
              </w:rPr>
              <w:t>Construccion</w:t>
            </w:r>
            <w:proofErr w:type="spellEnd"/>
          </w:p>
        </w:tc>
        <w:tc>
          <w:tcPr>
            <w:tcW w:w="1591" w:type="dxa"/>
            <w:noWrap/>
            <w:vAlign w:val="center"/>
            <w:hideMark/>
          </w:tcPr>
          <w:p w14:paraId="6314E15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114</w:t>
            </w:r>
          </w:p>
        </w:tc>
        <w:tc>
          <w:tcPr>
            <w:tcW w:w="1831" w:type="dxa"/>
            <w:noWrap/>
            <w:vAlign w:val="center"/>
            <w:hideMark/>
          </w:tcPr>
          <w:p w14:paraId="331551D9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2.213.494.379</w:t>
            </w:r>
          </w:p>
        </w:tc>
        <w:tc>
          <w:tcPr>
            <w:tcW w:w="1814" w:type="dxa"/>
            <w:noWrap/>
            <w:vAlign w:val="center"/>
            <w:hideMark/>
          </w:tcPr>
          <w:p w14:paraId="53F1AEB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22.564</w:t>
            </w:r>
          </w:p>
        </w:tc>
      </w:tr>
      <w:tr w:rsidR="00AE0121" w:rsidRPr="00AE0121" w14:paraId="224A40A0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4D33C920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servicios administrativos y de apoyo</w:t>
            </w:r>
          </w:p>
        </w:tc>
        <w:tc>
          <w:tcPr>
            <w:tcW w:w="1591" w:type="dxa"/>
            <w:noWrap/>
            <w:vAlign w:val="center"/>
            <w:hideMark/>
          </w:tcPr>
          <w:p w14:paraId="56B7A7C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113</w:t>
            </w:r>
          </w:p>
        </w:tc>
        <w:tc>
          <w:tcPr>
            <w:tcW w:w="1831" w:type="dxa"/>
            <w:noWrap/>
            <w:vAlign w:val="center"/>
            <w:hideMark/>
          </w:tcPr>
          <w:p w14:paraId="5EABED8E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1.775.181.713</w:t>
            </w:r>
          </w:p>
        </w:tc>
        <w:tc>
          <w:tcPr>
            <w:tcW w:w="1814" w:type="dxa"/>
            <w:noWrap/>
            <w:vAlign w:val="center"/>
            <w:hideMark/>
          </w:tcPr>
          <w:p w14:paraId="04C55B3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51.084</w:t>
            </w:r>
          </w:p>
        </w:tc>
      </w:tr>
      <w:tr w:rsidR="00AE0121" w:rsidRPr="00AE0121" w14:paraId="2EB2F07D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159E1192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profesionales, científicas y técnicas</w:t>
            </w:r>
          </w:p>
        </w:tc>
        <w:tc>
          <w:tcPr>
            <w:tcW w:w="1591" w:type="dxa"/>
            <w:noWrap/>
            <w:vAlign w:val="center"/>
            <w:hideMark/>
          </w:tcPr>
          <w:p w14:paraId="6C14C08A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105</w:t>
            </w:r>
          </w:p>
        </w:tc>
        <w:tc>
          <w:tcPr>
            <w:tcW w:w="1831" w:type="dxa"/>
            <w:noWrap/>
            <w:vAlign w:val="center"/>
            <w:hideMark/>
          </w:tcPr>
          <w:p w14:paraId="732B584E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1.434.098.322</w:t>
            </w:r>
          </w:p>
        </w:tc>
        <w:tc>
          <w:tcPr>
            <w:tcW w:w="1814" w:type="dxa"/>
            <w:noWrap/>
            <w:vAlign w:val="center"/>
            <w:hideMark/>
          </w:tcPr>
          <w:p w14:paraId="60E79102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9.956</w:t>
            </w:r>
          </w:p>
        </w:tc>
      </w:tr>
      <w:tr w:rsidR="00AE0121" w:rsidRPr="00AE0121" w14:paraId="340CEFDF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21C0C16E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financieras y de seguros</w:t>
            </w:r>
          </w:p>
        </w:tc>
        <w:tc>
          <w:tcPr>
            <w:tcW w:w="1591" w:type="dxa"/>
            <w:noWrap/>
            <w:vAlign w:val="center"/>
            <w:hideMark/>
          </w:tcPr>
          <w:p w14:paraId="7AC9608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97</w:t>
            </w:r>
          </w:p>
        </w:tc>
        <w:tc>
          <w:tcPr>
            <w:tcW w:w="1831" w:type="dxa"/>
            <w:noWrap/>
            <w:vAlign w:val="center"/>
            <w:hideMark/>
          </w:tcPr>
          <w:p w14:paraId="1A8893B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2.788.870.595</w:t>
            </w:r>
          </w:p>
        </w:tc>
        <w:tc>
          <w:tcPr>
            <w:tcW w:w="1814" w:type="dxa"/>
            <w:noWrap/>
            <w:vAlign w:val="center"/>
            <w:hideMark/>
          </w:tcPr>
          <w:p w14:paraId="04971BAA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8.245</w:t>
            </w:r>
          </w:p>
        </w:tc>
      </w:tr>
      <w:tr w:rsidR="00AE0121" w:rsidRPr="00AE0121" w14:paraId="197C68FE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6F5B10CE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proofErr w:type="spellStart"/>
            <w:r w:rsidRPr="00AE0121">
              <w:rPr>
                <w:rFonts w:eastAsia="Times New Roman" w:cs="Calibri"/>
                <w:color w:val="000000"/>
                <w:lang w:eastAsia="es-EC"/>
              </w:rPr>
              <w:t>Explotacion</w:t>
            </w:r>
            <w:proofErr w:type="spellEnd"/>
            <w:r w:rsidRPr="00AE0121">
              <w:rPr>
                <w:rFonts w:eastAsia="Times New Roman" w:cs="Calibri"/>
                <w:color w:val="000000"/>
                <w:lang w:eastAsia="es-EC"/>
              </w:rPr>
              <w:t xml:space="preserve"> de minas y canteras</w:t>
            </w:r>
          </w:p>
        </w:tc>
        <w:tc>
          <w:tcPr>
            <w:tcW w:w="1591" w:type="dxa"/>
            <w:noWrap/>
            <w:vAlign w:val="center"/>
            <w:hideMark/>
          </w:tcPr>
          <w:p w14:paraId="13A0A40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88</w:t>
            </w:r>
          </w:p>
        </w:tc>
        <w:tc>
          <w:tcPr>
            <w:tcW w:w="1831" w:type="dxa"/>
            <w:noWrap/>
            <w:vAlign w:val="center"/>
            <w:hideMark/>
          </w:tcPr>
          <w:p w14:paraId="14C15752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7.649.978.749</w:t>
            </w:r>
          </w:p>
        </w:tc>
        <w:tc>
          <w:tcPr>
            <w:tcW w:w="1814" w:type="dxa"/>
            <w:noWrap/>
            <w:vAlign w:val="center"/>
            <w:hideMark/>
          </w:tcPr>
          <w:p w14:paraId="583F8FC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21.834</w:t>
            </w:r>
          </w:p>
        </w:tc>
      </w:tr>
      <w:tr w:rsidR="00AE0121" w:rsidRPr="00AE0121" w14:paraId="6CF1152C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54D4909E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atención de la salud humana y de asistencia social</w:t>
            </w:r>
          </w:p>
        </w:tc>
        <w:tc>
          <w:tcPr>
            <w:tcW w:w="1591" w:type="dxa"/>
            <w:noWrap/>
            <w:vAlign w:val="center"/>
            <w:hideMark/>
          </w:tcPr>
          <w:p w14:paraId="79BCEE03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84</w:t>
            </w:r>
          </w:p>
        </w:tc>
        <w:tc>
          <w:tcPr>
            <w:tcW w:w="1831" w:type="dxa"/>
            <w:noWrap/>
            <w:vAlign w:val="center"/>
            <w:hideMark/>
          </w:tcPr>
          <w:p w14:paraId="6003E98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1.225.531.494</w:t>
            </w:r>
          </w:p>
        </w:tc>
        <w:tc>
          <w:tcPr>
            <w:tcW w:w="1814" w:type="dxa"/>
            <w:noWrap/>
            <w:vAlign w:val="center"/>
            <w:hideMark/>
          </w:tcPr>
          <w:p w14:paraId="112253A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14.604</w:t>
            </w:r>
          </w:p>
        </w:tc>
      </w:tr>
      <w:tr w:rsidR="00AE0121" w:rsidRPr="00AE0121" w14:paraId="60ABB6BA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77C62674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Información y comunicación</w:t>
            </w:r>
          </w:p>
        </w:tc>
        <w:tc>
          <w:tcPr>
            <w:tcW w:w="1591" w:type="dxa"/>
            <w:noWrap/>
            <w:vAlign w:val="center"/>
            <w:hideMark/>
          </w:tcPr>
          <w:p w14:paraId="07BE1885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69</w:t>
            </w:r>
          </w:p>
        </w:tc>
        <w:tc>
          <w:tcPr>
            <w:tcW w:w="1831" w:type="dxa"/>
            <w:noWrap/>
            <w:vAlign w:val="center"/>
            <w:hideMark/>
          </w:tcPr>
          <w:p w14:paraId="22BF5AD8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3.552.166.859</w:t>
            </w:r>
          </w:p>
        </w:tc>
        <w:tc>
          <w:tcPr>
            <w:tcW w:w="1814" w:type="dxa"/>
            <w:noWrap/>
            <w:vAlign w:val="center"/>
            <w:hideMark/>
          </w:tcPr>
          <w:p w14:paraId="220CD09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22.256</w:t>
            </w:r>
          </w:p>
        </w:tc>
      </w:tr>
      <w:tr w:rsidR="00AE0121" w:rsidRPr="00AE0121" w14:paraId="43B3A4FB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368DF768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inmobiliarias</w:t>
            </w:r>
          </w:p>
        </w:tc>
        <w:tc>
          <w:tcPr>
            <w:tcW w:w="1591" w:type="dxa"/>
            <w:noWrap/>
            <w:vAlign w:val="center"/>
            <w:hideMark/>
          </w:tcPr>
          <w:p w14:paraId="7F59119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57</w:t>
            </w:r>
          </w:p>
        </w:tc>
        <w:tc>
          <w:tcPr>
            <w:tcW w:w="1831" w:type="dxa"/>
            <w:noWrap/>
            <w:vAlign w:val="center"/>
            <w:hideMark/>
          </w:tcPr>
          <w:p w14:paraId="1704D2A2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1.007.506.491</w:t>
            </w:r>
          </w:p>
        </w:tc>
        <w:tc>
          <w:tcPr>
            <w:tcW w:w="1814" w:type="dxa"/>
            <w:noWrap/>
            <w:vAlign w:val="center"/>
            <w:hideMark/>
          </w:tcPr>
          <w:p w14:paraId="2F113F3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2.808</w:t>
            </w:r>
          </w:p>
        </w:tc>
      </w:tr>
      <w:tr w:rsidR="00AE0121" w:rsidRPr="00AE0121" w14:paraId="0A27E9F3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5DCD1643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Actividades de alojamiento y de servicio de comidas</w:t>
            </w:r>
          </w:p>
        </w:tc>
        <w:tc>
          <w:tcPr>
            <w:tcW w:w="1591" w:type="dxa"/>
            <w:noWrap/>
            <w:vAlign w:val="center"/>
            <w:hideMark/>
          </w:tcPr>
          <w:p w14:paraId="1FDBE37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46</w:t>
            </w:r>
          </w:p>
        </w:tc>
        <w:tc>
          <w:tcPr>
            <w:tcW w:w="1831" w:type="dxa"/>
            <w:noWrap/>
            <w:vAlign w:val="center"/>
            <w:hideMark/>
          </w:tcPr>
          <w:p w14:paraId="51B1AE2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916.934.746</w:t>
            </w:r>
          </w:p>
        </w:tc>
        <w:tc>
          <w:tcPr>
            <w:tcW w:w="1814" w:type="dxa"/>
            <w:noWrap/>
            <w:vAlign w:val="center"/>
            <w:hideMark/>
          </w:tcPr>
          <w:p w14:paraId="28742122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15.791</w:t>
            </w:r>
          </w:p>
        </w:tc>
      </w:tr>
      <w:tr w:rsidR="00AE0121" w:rsidRPr="00AE0121" w14:paraId="505415EB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3846C587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Distribución de agua; alcantarillado, gestión de desechos y actividades de saneamiento</w:t>
            </w:r>
          </w:p>
        </w:tc>
        <w:tc>
          <w:tcPr>
            <w:tcW w:w="1591" w:type="dxa"/>
            <w:noWrap/>
            <w:vAlign w:val="center"/>
            <w:hideMark/>
          </w:tcPr>
          <w:p w14:paraId="0E149301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23</w:t>
            </w:r>
          </w:p>
        </w:tc>
        <w:tc>
          <w:tcPr>
            <w:tcW w:w="1831" w:type="dxa"/>
            <w:noWrap/>
            <w:vAlign w:val="center"/>
            <w:hideMark/>
          </w:tcPr>
          <w:p w14:paraId="4658415D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546.283.972</w:t>
            </w:r>
          </w:p>
        </w:tc>
        <w:tc>
          <w:tcPr>
            <w:tcW w:w="1814" w:type="dxa"/>
            <w:noWrap/>
            <w:vAlign w:val="center"/>
            <w:hideMark/>
          </w:tcPr>
          <w:p w14:paraId="42D068D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2.841</w:t>
            </w:r>
          </w:p>
        </w:tc>
      </w:tr>
      <w:tr w:rsidR="00AE0121" w:rsidRPr="00AE0121" w14:paraId="43207273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44D9A938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Suministro de electricidad, gas, vapor y aire acondicionado</w:t>
            </w:r>
          </w:p>
        </w:tc>
        <w:tc>
          <w:tcPr>
            <w:tcW w:w="1591" w:type="dxa"/>
            <w:noWrap/>
            <w:vAlign w:val="center"/>
            <w:hideMark/>
          </w:tcPr>
          <w:p w14:paraId="6D3DA2CE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19</w:t>
            </w:r>
          </w:p>
        </w:tc>
        <w:tc>
          <w:tcPr>
            <w:tcW w:w="1831" w:type="dxa"/>
            <w:noWrap/>
            <w:vAlign w:val="center"/>
            <w:hideMark/>
          </w:tcPr>
          <w:p w14:paraId="709BB46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499.238.669</w:t>
            </w:r>
          </w:p>
        </w:tc>
        <w:tc>
          <w:tcPr>
            <w:tcW w:w="1814" w:type="dxa"/>
            <w:noWrap/>
            <w:vAlign w:val="center"/>
            <w:hideMark/>
          </w:tcPr>
          <w:p w14:paraId="20644E66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2.101</w:t>
            </w:r>
          </w:p>
        </w:tc>
      </w:tr>
      <w:tr w:rsidR="00AE0121" w:rsidRPr="00AE0121" w14:paraId="597F930E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4ED385FC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Enseñanza</w:t>
            </w:r>
          </w:p>
        </w:tc>
        <w:tc>
          <w:tcPr>
            <w:tcW w:w="1591" w:type="dxa"/>
            <w:noWrap/>
            <w:vAlign w:val="center"/>
            <w:hideMark/>
          </w:tcPr>
          <w:p w14:paraId="23C7F71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16</w:t>
            </w:r>
          </w:p>
        </w:tc>
        <w:tc>
          <w:tcPr>
            <w:tcW w:w="1831" w:type="dxa"/>
            <w:noWrap/>
            <w:vAlign w:val="center"/>
            <w:hideMark/>
          </w:tcPr>
          <w:p w14:paraId="495E8EA2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147.070.693</w:t>
            </w:r>
          </w:p>
        </w:tc>
        <w:tc>
          <w:tcPr>
            <w:tcW w:w="1814" w:type="dxa"/>
            <w:noWrap/>
            <w:vAlign w:val="center"/>
            <w:hideMark/>
          </w:tcPr>
          <w:p w14:paraId="4B92CAE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4.272</w:t>
            </w:r>
          </w:p>
        </w:tc>
      </w:tr>
      <w:tr w:rsidR="00AE0121" w:rsidRPr="00AE0121" w14:paraId="076E593D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0E395954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Otras actividades de servicios</w:t>
            </w:r>
          </w:p>
        </w:tc>
        <w:tc>
          <w:tcPr>
            <w:tcW w:w="1591" w:type="dxa"/>
            <w:noWrap/>
            <w:vAlign w:val="center"/>
            <w:hideMark/>
          </w:tcPr>
          <w:p w14:paraId="4924ABCE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11</w:t>
            </w:r>
          </w:p>
        </w:tc>
        <w:tc>
          <w:tcPr>
            <w:tcW w:w="1831" w:type="dxa"/>
            <w:noWrap/>
            <w:vAlign w:val="center"/>
            <w:hideMark/>
          </w:tcPr>
          <w:p w14:paraId="1EDFD1D5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109.500.799</w:t>
            </w:r>
          </w:p>
        </w:tc>
        <w:tc>
          <w:tcPr>
            <w:tcW w:w="1814" w:type="dxa"/>
            <w:noWrap/>
            <w:vAlign w:val="center"/>
            <w:hideMark/>
          </w:tcPr>
          <w:p w14:paraId="0B81A39C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2.162</w:t>
            </w:r>
          </w:p>
        </w:tc>
      </w:tr>
      <w:tr w:rsidR="00AE0121" w:rsidRPr="00AE0121" w14:paraId="22949199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2F622A2A" w14:textId="77777777" w:rsidR="00AE0121" w:rsidRPr="00AE0121" w:rsidRDefault="00AE0121" w:rsidP="00AE0121">
            <w:pPr>
              <w:spacing w:after="0" w:line="240" w:lineRule="auto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Artes, entretenimiento y recreación</w:t>
            </w:r>
          </w:p>
        </w:tc>
        <w:tc>
          <w:tcPr>
            <w:tcW w:w="1591" w:type="dxa"/>
            <w:noWrap/>
            <w:vAlign w:val="center"/>
            <w:hideMark/>
          </w:tcPr>
          <w:p w14:paraId="63F85F2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4</w:t>
            </w:r>
          </w:p>
        </w:tc>
        <w:tc>
          <w:tcPr>
            <w:tcW w:w="1831" w:type="dxa"/>
            <w:noWrap/>
            <w:vAlign w:val="center"/>
            <w:hideMark/>
          </w:tcPr>
          <w:p w14:paraId="4A674976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26.557.462</w:t>
            </w:r>
          </w:p>
        </w:tc>
        <w:tc>
          <w:tcPr>
            <w:tcW w:w="1814" w:type="dxa"/>
            <w:noWrap/>
            <w:vAlign w:val="center"/>
            <w:hideMark/>
          </w:tcPr>
          <w:p w14:paraId="777A1C17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color w:val="000000"/>
                <w:lang w:eastAsia="es-EC"/>
              </w:rPr>
              <w:t>178</w:t>
            </w:r>
          </w:p>
        </w:tc>
      </w:tr>
      <w:tr w:rsidR="00AE0121" w:rsidRPr="00AE0121" w14:paraId="39BC3B51" w14:textId="77777777" w:rsidTr="00AE0121">
        <w:trPr>
          <w:trHeight w:val="20"/>
        </w:trPr>
        <w:tc>
          <w:tcPr>
            <w:tcW w:w="7760" w:type="dxa"/>
            <w:noWrap/>
            <w:vAlign w:val="center"/>
            <w:hideMark/>
          </w:tcPr>
          <w:p w14:paraId="38A25C25" w14:textId="77777777" w:rsidR="00AE0121" w:rsidRPr="00AE0121" w:rsidRDefault="00AE0121" w:rsidP="00AE012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Total general</w:t>
            </w:r>
          </w:p>
        </w:tc>
        <w:tc>
          <w:tcPr>
            <w:tcW w:w="1591" w:type="dxa"/>
            <w:noWrap/>
            <w:vAlign w:val="center"/>
            <w:hideMark/>
          </w:tcPr>
          <w:p w14:paraId="47B5CECF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3.620</w:t>
            </w:r>
          </w:p>
        </w:tc>
        <w:tc>
          <w:tcPr>
            <w:tcW w:w="1831" w:type="dxa"/>
            <w:noWrap/>
            <w:vAlign w:val="center"/>
            <w:hideMark/>
          </w:tcPr>
          <w:p w14:paraId="24CBAD19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118.224.386.855</w:t>
            </w:r>
          </w:p>
        </w:tc>
        <w:tc>
          <w:tcPr>
            <w:tcW w:w="1814" w:type="dxa"/>
            <w:noWrap/>
            <w:vAlign w:val="center"/>
            <w:hideMark/>
          </w:tcPr>
          <w:p w14:paraId="34BC6004" w14:textId="77777777" w:rsidR="00AE0121" w:rsidRPr="00AE0121" w:rsidRDefault="00AE0121" w:rsidP="00AE012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AE0121">
              <w:rPr>
                <w:rFonts w:eastAsia="Times New Roman" w:cs="Calibri"/>
                <w:b/>
                <w:bCs/>
                <w:color w:val="000000"/>
                <w:lang w:eastAsia="es-EC"/>
              </w:rPr>
              <w:t>718.469</w:t>
            </w:r>
          </w:p>
        </w:tc>
      </w:tr>
    </w:tbl>
    <w:p w14:paraId="053C5F4E" w14:textId="77777777" w:rsidR="00AE0121" w:rsidRPr="00AE0121" w:rsidRDefault="00AE0121" w:rsidP="00AE0121">
      <w:r w:rsidRPr="00AE0121">
        <w:t xml:space="preserve">Fuente: </w:t>
      </w:r>
      <w:r w:rsidRPr="00AE0121">
        <w:rPr>
          <w:rFonts w:cs="Calibri"/>
        </w:rPr>
        <w:t>Superintendencia de Compañías, Valores y Seguros, Ranking Empresarial 2023.</w:t>
      </w:r>
    </w:p>
    <w:p w14:paraId="7820F4BF" w14:textId="77777777" w:rsidR="00AE0121" w:rsidRDefault="00AE0121" w:rsidP="00557A68">
      <w:pPr>
        <w:rPr>
          <w:rFonts w:asciiTheme="minorHAnsi" w:hAnsiTheme="minorHAnsi"/>
        </w:rPr>
      </w:pPr>
    </w:p>
    <w:sectPr w:rsidR="00AE0121" w:rsidSect="00E5355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NEC Angel Gaibor" w:date="2024-07-31T09:02:00Z" w:initials="IAG">
    <w:p w14:paraId="6872D308" w14:textId="77777777" w:rsidR="00EE5EEA" w:rsidRDefault="00EE5EEA">
      <w:pPr>
        <w:pStyle w:val="Textocomentario"/>
      </w:pPr>
      <w:r>
        <w:rPr>
          <w:rStyle w:val="Refdecomentario"/>
        </w:rPr>
        <w:annotationRef/>
      </w:r>
      <w:r>
        <w:t>Se definen tres grupos:</w:t>
      </w:r>
    </w:p>
    <w:p w14:paraId="1816BA1E" w14:textId="77777777" w:rsidR="00EE5EEA" w:rsidRDefault="00EE5EEA" w:rsidP="00EE5EEA">
      <w:pPr>
        <w:pStyle w:val="Textocomentario"/>
        <w:numPr>
          <w:ilvl w:val="0"/>
          <w:numId w:val="8"/>
        </w:numPr>
      </w:pPr>
      <w:r>
        <w:t xml:space="preserve"> Inclusión forzosa: ventas mayores o igual a 5.000.001</w:t>
      </w:r>
    </w:p>
    <w:p w14:paraId="3AEECD11" w14:textId="77777777" w:rsidR="00EE5EEA" w:rsidRDefault="00EE5EEA" w:rsidP="00EE5EEA">
      <w:pPr>
        <w:pStyle w:val="Textocomentario"/>
        <w:numPr>
          <w:ilvl w:val="0"/>
          <w:numId w:val="8"/>
        </w:numPr>
      </w:pPr>
      <w:r>
        <w:t xml:space="preserve"> Empresas con personal ocupado entre 10 y 49.</w:t>
      </w:r>
    </w:p>
    <w:p w14:paraId="763DD98B" w14:textId="77777777" w:rsidR="00EE5EEA" w:rsidRDefault="00EE5EEA" w:rsidP="00EE5EEA">
      <w:pPr>
        <w:pStyle w:val="Textocomentario"/>
        <w:numPr>
          <w:ilvl w:val="0"/>
          <w:numId w:val="8"/>
        </w:numPr>
      </w:pPr>
      <w:r>
        <w:t xml:space="preserve"> Empresas con personal ocupado entre 50 y 499.</w:t>
      </w:r>
    </w:p>
    <w:p w14:paraId="3DCF9791" w14:textId="77777777" w:rsidR="00EE5EEA" w:rsidRDefault="00EE5EEA" w:rsidP="00EE5EEA">
      <w:pPr>
        <w:pStyle w:val="Textocomentario"/>
      </w:pPr>
      <w:r>
        <w:t>Todas las empresas que no puedan ser clasificadas en uno de estos tres grupos se excluyen del estudio</w:t>
      </w:r>
      <w:r w:rsidR="00C92291">
        <w:t>. Por ejemplo las empresas de 500 empleados y más</w:t>
      </w:r>
    </w:p>
  </w:comment>
  <w:comment w:id="1" w:author="INEC Angel Gaibor" w:date="2024-07-31T09:18:00Z" w:initials="IAG">
    <w:p w14:paraId="5FF66912" w14:textId="77777777" w:rsidR="00C92291" w:rsidRDefault="00C92291">
      <w:pPr>
        <w:pStyle w:val="Textocomentario"/>
      </w:pPr>
      <w:r>
        <w:rPr>
          <w:rStyle w:val="Refdecomentario"/>
        </w:rPr>
        <w:annotationRef/>
      </w:r>
      <w:r>
        <w:t xml:space="preserve">Ya no se denomina Directorio de Empresas si no Registro Estadístico de Empresas (REEM) </w:t>
      </w:r>
    </w:p>
  </w:comment>
  <w:comment w:id="5" w:author="INEC Angel Gaibor" w:date="2024-07-31T08:55:00Z" w:initials="IAG">
    <w:p w14:paraId="0B29B7C0" w14:textId="77777777" w:rsidR="00F617A3" w:rsidRDefault="00F617A3">
      <w:pPr>
        <w:pStyle w:val="Textocomentario"/>
      </w:pPr>
      <w:r>
        <w:rPr>
          <w:rStyle w:val="Refdecomentario"/>
        </w:rPr>
        <w:annotationRef/>
      </w:r>
      <w:r>
        <w:t>Se agrega el apartado dominios de estudio para especificar en detalle cual es el nivel de representatividad que se espera desde el diseño por ejemplo:</w:t>
      </w:r>
    </w:p>
    <w:p w14:paraId="5A7AFCEB" w14:textId="77777777" w:rsidR="00F617A3" w:rsidRDefault="00F617A3" w:rsidP="00F617A3">
      <w:pPr>
        <w:pStyle w:val="Textocomentario"/>
        <w:numPr>
          <w:ilvl w:val="0"/>
          <w:numId w:val="7"/>
        </w:numPr>
      </w:pPr>
      <w:r>
        <w:t xml:space="preserve"> Nacional</w:t>
      </w:r>
    </w:p>
    <w:p w14:paraId="3B4597BE" w14:textId="77777777" w:rsidR="00F617A3" w:rsidRDefault="00F617A3" w:rsidP="00F617A3">
      <w:pPr>
        <w:pStyle w:val="Textocomentario"/>
        <w:numPr>
          <w:ilvl w:val="0"/>
          <w:numId w:val="7"/>
        </w:numPr>
      </w:pPr>
      <w:r>
        <w:t xml:space="preserve"> Provincial</w:t>
      </w:r>
    </w:p>
    <w:p w14:paraId="77DB1BBA" w14:textId="77777777" w:rsidR="00F617A3" w:rsidRPr="00F617A3" w:rsidRDefault="00F617A3" w:rsidP="00C92291">
      <w:pPr>
        <w:pStyle w:val="Textocomentario"/>
        <w:numPr>
          <w:ilvl w:val="0"/>
          <w:numId w:val="7"/>
        </w:numPr>
      </w:pPr>
      <w:r>
        <w:t xml:space="preserve"> 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U</w:t>
      </w:r>
      <w:r w:rsidR="00C92291" w:rsidRPr="00C92291">
        <w:rPr>
          <w:rFonts w:asciiTheme="minorHAnsi" w:eastAsia="Times New Roman" w:hAnsiTheme="minorHAnsi" w:cs="Calibri"/>
          <w:color w:val="000000"/>
          <w:lang w:eastAsia="es-EC"/>
        </w:rPr>
        <w:t>n dígito (letra) de la CIUU Rev. 4.0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.</w:t>
      </w:r>
    </w:p>
    <w:p w14:paraId="2BC3A841" w14:textId="77777777" w:rsidR="00F617A3" w:rsidRPr="00F617A3" w:rsidRDefault="00F617A3" w:rsidP="00F617A3">
      <w:pPr>
        <w:pStyle w:val="Textocomentario"/>
        <w:numPr>
          <w:ilvl w:val="0"/>
          <w:numId w:val="7"/>
        </w:numPr>
      </w:pPr>
      <w:r>
        <w:rPr>
          <w:rFonts w:asciiTheme="minorHAnsi" w:eastAsia="Times New Roman" w:hAnsiTheme="minorHAnsi" w:cs="Calibri"/>
          <w:color w:val="000000"/>
          <w:lang w:eastAsia="es-EC"/>
        </w:rPr>
        <w:t xml:space="preserve"> Provincial y 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U</w:t>
      </w:r>
      <w:r w:rsidR="00C92291" w:rsidRPr="00C92291">
        <w:rPr>
          <w:rFonts w:asciiTheme="minorHAnsi" w:eastAsia="Times New Roman" w:hAnsiTheme="minorHAnsi" w:cs="Calibri"/>
          <w:color w:val="000000"/>
          <w:lang w:eastAsia="es-EC"/>
        </w:rPr>
        <w:t>n dígito (letra) de la CIUU Rev. 4.0</w:t>
      </w:r>
      <w:r>
        <w:rPr>
          <w:rFonts w:asciiTheme="minorHAnsi" w:eastAsia="Times New Roman" w:hAnsiTheme="minorHAnsi" w:cs="Calibri"/>
          <w:color w:val="000000"/>
          <w:lang w:eastAsia="es-EC"/>
        </w:rPr>
        <w:t>.</w:t>
      </w:r>
    </w:p>
    <w:p w14:paraId="0C1A9EDB" w14:textId="77777777" w:rsidR="00C92291" w:rsidRPr="00C92291" w:rsidRDefault="00F617A3" w:rsidP="0091062D">
      <w:pPr>
        <w:pStyle w:val="Textocomentario"/>
        <w:numPr>
          <w:ilvl w:val="0"/>
          <w:numId w:val="7"/>
        </w:numPr>
      </w:pPr>
      <w:r w:rsidRPr="00C92291">
        <w:rPr>
          <w:rFonts w:asciiTheme="minorHAnsi" w:eastAsia="Times New Roman" w:hAnsiTheme="minorHAnsi" w:cs="Calibri"/>
          <w:color w:val="000000"/>
          <w:lang w:eastAsia="es-EC"/>
        </w:rPr>
        <w:t xml:space="preserve"> Tamaño de empresa (definido en la sección “Población objetivo) y 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U</w:t>
      </w:r>
      <w:r w:rsidR="00C92291" w:rsidRPr="00C92291">
        <w:rPr>
          <w:rFonts w:asciiTheme="minorHAnsi" w:eastAsia="Times New Roman" w:hAnsiTheme="minorHAnsi" w:cs="Calibri"/>
          <w:color w:val="000000"/>
          <w:lang w:eastAsia="es-EC"/>
        </w:rPr>
        <w:t>n dígito (letra) de la CIUU Rev. 4.0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.</w:t>
      </w:r>
    </w:p>
    <w:p w14:paraId="744CF7D8" w14:textId="77777777" w:rsidR="00F617A3" w:rsidRDefault="00F617A3" w:rsidP="0091062D">
      <w:pPr>
        <w:pStyle w:val="Textocomentario"/>
        <w:numPr>
          <w:ilvl w:val="0"/>
          <w:numId w:val="7"/>
        </w:numPr>
      </w:pPr>
      <w:r>
        <w:t xml:space="preserve"> Provincial, </w:t>
      </w:r>
      <w:r w:rsidRPr="00C92291">
        <w:rPr>
          <w:rFonts w:asciiTheme="minorHAnsi" w:eastAsia="Times New Roman" w:hAnsiTheme="minorHAnsi" w:cs="Calibri"/>
          <w:color w:val="000000"/>
          <w:lang w:eastAsia="es-EC"/>
        </w:rPr>
        <w:t xml:space="preserve">Tamaño de empresa (definido en la sección “Población objetivo) y 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U</w:t>
      </w:r>
      <w:r w:rsidR="00C92291" w:rsidRPr="00C92291">
        <w:rPr>
          <w:rFonts w:asciiTheme="minorHAnsi" w:eastAsia="Times New Roman" w:hAnsiTheme="minorHAnsi" w:cs="Calibri"/>
          <w:color w:val="000000"/>
          <w:lang w:eastAsia="es-EC"/>
        </w:rPr>
        <w:t>n dígito (letra) de la CIUU Rev. 4.0</w:t>
      </w:r>
      <w:r w:rsidR="00C92291">
        <w:rPr>
          <w:rFonts w:asciiTheme="minorHAnsi" w:eastAsia="Times New Roman" w:hAnsiTheme="minorHAnsi" w:cs="Calibri"/>
          <w:color w:val="000000"/>
          <w:lang w:eastAsia="es-EC"/>
        </w:rPr>
        <w:t>.</w:t>
      </w:r>
    </w:p>
  </w:comment>
  <w:comment w:id="10" w:author="INEC Angel Gaibor" w:date="2024-07-31T09:02:00Z" w:initials="IAG">
    <w:p w14:paraId="47CD13D4" w14:textId="77777777" w:rsidR="00EE5EEA" w:rsidRDefault="00EE5EEA">
      <w:pPr>
        <w:pStyle w:val="Textocomentario"/>
      </w:pPr>
      <w:r>
        <w:rPr>
          <w:rStyle w:val="Refdecomentario"/>
        </w:rPr>
        <w:annotationRef/>
      </w:r>
      <w:r>
        <w:t>En este apartado se detalla de que variables o indicadores se espera representatividad desde el diseño, ¿en este caso sería empleo total y ventas totales?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CF9791" w15:done="0"/>
  <w15:commentEx w15:paraId="5FF66912" w15:done="0"/>
  <w15:commentEx w15:paraId="744CF7D8" w15:done="0"/>
  <w15:commentEx w15:paraId="47CD13D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82799" w14:textId="77777777" w:rsidR="00443F18" w:rsidRDefault="00443F18" w:rsidP="00CA73CE">
      <w:pPr>
        <w:spacing w:after="0" w:line="240" w:lineRule="auto"/>
      </w:pPr>
      <w:r>
        <w:separator/>
      </w:r>
    </w:p>
  </w:endnote>
  <w:endnote w:type="continuationSeparator" w:id="0">
    <w:p w14:paraId="150256AE" w14:textId="77777777" w:rsidR="00443F18" w:rsidRDefault="00443F18" w:rsidP="00C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EE5EE" w14:textId="77777777" w:rsidR="00443F18" w:rsidRDefault="00443F18" w:rsidP="00CA73CE">
      <w:pPr>
        <w:spacing w:after="0" w:line="240" w:lineRule="auto"/>
      </w:pPr>
      <w:r>
        <w:separator/>
      </w:r>
    </w:p>
  </w:footnote>
  <w:footnote w:type="continuationSeparator" w:id="0">
    <w:p w14:paraId="17E40B01" w14:textId="77777777" w:rsidR="00443F18" w:rsidRDefault="00443F18" w:rsidP="00CA73CE">
      <w:pPr>
        <w:spacing w:after="0" w:line="240" w:lineRule="auto"/>
      </w:pPr>
      <w:r>
        <w:continuationSeparator/>
      </w:r>
    </w:p>
  </w:footnote>
  <w:footnote w:id="1">
    <w:p w14:paraId="74CE23DF" w14:textId="77777777" w:rsidR="009C5E3A" w:rsidRDefault="009C5E3A">
      <w:pPr>
        <w:pStyle w:val="Textonotapie"/>
      </w:pPr>
      <w:r>
        <w:rPr>
          <w:rStyle w:val="Refdenotaalpie"/>
        </w:rPr>
        <w:footnoteRef/>
      </w:r>
      <w:r>
        <w:t xml:space="preserve"> Campo obligatorio.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AB812" w14:textId="77777777" w:rsidR="00CA73CE" w:rsidRDefault="00004D99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8752" behindDoc="0" locked="0" layoutInCell="1" allowOverlap="1" wp14:anchorId="585C9A67" wp14:editId="739C3629">
          <wp:simplePos x="0" y="0"/>
          <wp:positionH relativeFrom="margin">
            <wp:align>right</wp:align>
          </wp:positionH>
          <wp:positionV relativeFrom="paragraph">
            <wp:posOffset>-150495</wp:posOffset>
          </wp:positionV>
          <wp:extent cx="495300" cy="495300"/>
          <wp:effectExtent l="0" t="0" r="0" b="0"/>
          <wp:wrapSquare wrapText="bothSides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7728" behindDoc="0" locked="0" layoutInCell="1" allowOverlap="1" wp14:anchorId="4AD6AD71" wp14:editId="28C8AD48">
          <wp:simplePos x="0" y="0"/>
          <wp:positionH relativeFrom="column">
            <wp:posOffset>-661035</wp:posOffset>
          </wp:positionH>
          <wp:positionV relativeFrom="paragraph">
            <wp:posOffset>72390</wp:posOffset>
          </wp:positionV>
          <wp:extent cx="1685925" cy="339090"/>
          <wp:effectExtent l="0" t="0" r="0" b="0"/>
          <wp:wrapSquare wrapText="bothSides"/>
          <wp:docPr id="2" name="Imagen 2" descr="INEC 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NEC logo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534" t="23648" b="2297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w:drawing>
        <wp:anchor distT="0" distB="0" distL="114300" distR="114300" simplePos="0" relativeHeight="251656704" behindDoc="0" locked="0" layoutInCell="1" allowOverlap="1" wp14:anchorId="35AC65D8" wp14:editId="31CBDC45">
          <wp:simplePos x="0" y="0"/>
          <wp:positionH relativeFrom="column">
            <wp:posOffset>-965835</wp:posOffset>
          </wp:positionH>
          <wp:positionV relativeFrom="paragraph">
            <wp:posOffset>-280035</wp:posOffset>
          </wp:positionV>
          <wp:extent cx="947420" cy="352425"/>
          <wp:effectExtent l="0" t="0" r="4445" b="1905"/>
          <wp:wrapSquare wrapText="bothSides"/>
          <wp:docPr id="6" name="Imagen 6" descr="Banner-principal-rc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er-principal-rc20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693"/>
    <w:multiLevelType w:val="hybridMultilevel"/>
    <w:tmpl w:val="D110D5A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D71487"/>
    <w:multiLevelType w:val="hybridMultilevel"/>
    <w:tmpl w:val="73CA670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9B437B"/>
    <w:multiLevelType w:val="hybridMultilevel"/>
    <w:tmpl w:val="5260AF4A"/>
    <w:lvl w:ilvl="0" w:tplc="C2FA9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95BB4"/>
    <w:multiLevelType w:val="hybridMultilevel"/>
    <w:tmpl w:val="E5AA3D24"/>
    <w:lvl w:ilvl="0" w:tplc="7CFC415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F1A52"/>
    <w:multiLevelType w:val="hybridMultilevel"/>
    <w:tmpl w:val="D2581A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6A198A"/>
    <w:multiLevelType w:val="hybridMultilevel"/>
    <w:tmpl w:val="91A2799E"/>
    <w:lvl w:ilvl="0" w:tplc="D478B6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C1F64"/>
    <w:multiLevelType w:val="hybridMultilevel"/>
    <w:tmpl w:val="C1FA3F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E3B7C"/>
    <w:multiLevelType w:val="hybridMultilevel"/>
    <w:tmpl w:val="E34A424C"/>
    <w:lvl w:ilvl="0" w:tplc="4F7819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EC Angel Gaibor">
    <w15:presenceInfo w15:providerId="AD" w15:userId="S-1-5-21-2104427130-577111786-1249176396-31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A0"/>
    <w:rsid w:val="00004D99"/>
    <w:rsid w:val="000122C1"/>
    <w:rsid w:val="00015D46"/>
    <w:rsid w:val="000448F5"/>
    <w:rsid w:val="00045977"/>
    <w:rsid w:val="0006301A"/>
    <w:rsid w:val="00083842"/>
    <w:rsid w:val="00083E5D"/>
    <w:rsid w:val="000911AC"/>
    <w:rsid w:val="000A0707"/>
    <w:rsid w:val="000D5B76"/>
    <w:rsid w:val="00104EB7"/>
    <w:rsid w:val="00115E7F"/>
    <w:rsid w:val="0011666A"/>
    <w:rsid w:val="0014288E"/>
    <w:rsid w:val="0017778E"/>
    <w:rsid w:val="001A5C21"/>
    <w:rsid w:val="001B63A3"/>
    <w:rsid w:val="001C3CBF"/>
    <w:rsid w:val="001C6B97"/>
    <w:rsid w:val="00217ED7"/>
    <w:rsid w:val="002245FC"/>
    <w:rsid w:val="002355EB"/>
    <w:rsid w:val="00241C00"/>
    <w:rsid w:val="002B7A81"/>
    <w:rsid w:val="002D0670"/>
    <w:rsid w:val="002D6E54"/>
    <w:rsid w:val="00314418"/>
    <w:rsid w:val="003231A3"/>
    <w:rsid w:val="003346D2"/>
    <w:rsid w:val="00335CD7"/>
    <w:rsid w:val="00352A2A"/>
    <w:rsid w:val="00361C2E"/>
    <w:rsid w:val="00362A05"/>
    <w:rsid w:val="003910CA"/>
    <w:rsid w:val="00395472"/>
    <w:rsid w:val="003A12B2"/>
    <w:rsid w:val="003A440F"/>
    <w:rsid w:val="003C0B58"/>
    <w:rsid w:val="003C2768"/>
    <w:rsid w:val="003C3474"/>
    <w:rsid w:val="003C5C84"/>
    <w:rsid w:val="003D10B2"/>
    <w:rsid w:val="003D6EB1"/>
    <w:rsid w:val="003F5F71"/>
    <w:rsid w:val="004335DA"/>
    <w:rsid w:val="00442BA1"/>
    <w:rsid w:val="00443F18"/>
    <w:rsid w:val="00445FD2"/>
    <w:rsid w:val="00452DB3"/>
    <w:rsid w:val="00461B47"/>
    <w:rsid w:val="004712A9"/>
    <w:rsid w:val="00484E2A"/>
    <w:rsid w:val="004B4B64"/>
    <w:rsid w:val="004D3C6B"/>
    <w:rsid w:val="004E2C67"/>
    <w:rsid w:val="004F09F1"/>
    <w:rsid w:val="004F6AC1"/>
    <w:rsid w:val="004F7641"/>
    <w:rsid w:val="0050605E"/>
    <w:rsid w:val="00516073"/>
    <w:rsid w:val="0052146F"/>
    <w:rsid w:val="00522D49"/>
    <w:rsid w:val="005261DD"/>
    <w:rsid w:val="0053333F"/>
    <w:rsid w:val="005422F3"/>
    <w:rsid w:val="00557A68"/>
    <w:rsid w:val="00572481"/>
    <w:rsid w:val="005733D2"/>
    <w:rsid w:val="005A1C96"/>
    <w:rsid w:val="005A4A54"/>
    <w:rsid w:val="005B6870"/>
    <w:rsid w:val="005D5391"/>
    <w:rsid w:val="006110ED"/>
    <w:rsid w:val="0064159B"/>
    <w:rsid w:val="00656DF0"/>
    <w:rsid w:val="0065754E"/>
    <w:rsid w:val="00673854"/>
    <w:rsid w:val="00690C52"/>
    <w:rsid w:val="0069112F"/>
    <w:rsid w:val="006955CE"/>
    <w:rsid w:val="006A2782"/>
    <w:rsid w:val="006A2E7A"/>
    <w:rsid w:val="006A7059"/>
    <w:rsid w:val="006A7554"/>
    <w:rsid w:val="006D0C1C"/>
    <w:rsid w:val="006D4B1F"/>
    <w:rsid w:val="006E2E3A"/>
    <w:rsid w:val="006E690C"/>
    <w:rsid w:val="007016FA"/>
    <w:rsid w:val="00712FD6"/>
    <w:rsid w:val="00733FB7"/>
    <w:rsid w:val="00744A90"/>
    <w:rsid w:val="007505F4"/>
    <w:rsid w:val="007705D4"/>
    <w:rsid w:val="007723D5"/>
    <w:rsid w:val="0079006E"/>
    <w:rsid w:val="0079650A"/>
    <w:rsid w:val="007A7542"/>
    <w:rsid w:val="007B6B40"/>
    <w:rsid w:val="007B71C6"/>
    <w:rsid w:val="007D09EC"/>
    <w:rsid w:val="007F2649"/>
    <w:rsid w:val="0080048F"/>
    <w:rsid w:val="00803490"/>
    <w:rsid w:val="008159C7"/>
    <w:rsid w:val="00820F4D"/>
    <w:rsid w:val="008217CB"/>
    <w:rsid w:val="00826816"/>
    <w:rsid w:val="00830C10"/>
    <w:rsid w:val="008425D8"/>
    <w:rsid w:val="0087666A"/>
    <w:rsid w:val="008A313E"/>
    <w:rsid w:val="008A3142"/>
    <w:rsid w:val="008C4C71"/>
    <w:rsid w:val="009123BB"/>
    <w:rsid w:val="00914594"/>
    <w:rsid w:val="00943BDA"/>
    <w:rsid w:val="00992659"/>
    <w:rsid w:val="009A3D41"/>
    <w:rsid w:val="009C5E3A"/>
    <w:rsid w:val="009C67BC"/>
    <w:rsid w:val="009D2D99"/>
    <w:rsid w:val="009E4A17"/>
    <w:rsid w:val="009F3164"/>
    <w:rsid w:val="00A445A5"/>
    <w:rsid w:val="00A728E0"/>
    <w:rsid w:val="00A84F09"/>
    <w:rsid w:val="00A97820"/>
    <w:rsid w:val="00AB198E"/>
    <w:rsid w:val="00AC0CC2"/>
    <w:rsid w:val="00AE0121"/>
    <w:rsid w:val="00AE1B3B"/>
    <w:rsid w:val="00AF62C4"/>
    <w:rsid w:val="00B03EA0"/>
    <w:rsid w:val="00B053F4"/>
    <w:rsid w:val="00B463B4"/>
    <w:rsid w:val="00B51370"/>
    <w:rsid w:val="00B5149E"/>
    <w:rsid w:val="00B525AB"/>
    <w:rsid w:val="00B83433"/>
    <w:rsid w:val="00B93555"/>
    <w:rsid w:val="00BB6D05"/>
    <w:rsid w:val="00BE774D"/>
    <w:rsid w:val="00BF4788"/>
    <w:rsid w:val="00C234EF"/>
    <w:rsid w:val="00C40460"/>
    <w:rsid w:val="00C41746"/>
    <w:rsid w:val="00C4526C"/>
    <w:rsid w:val="00C5793B"/>
    <w:rsid w:val="00C7088B"/>
    <w:rsid w:val="00C7679B"/>
    <w:rsid w:val="00C84CE6"/>
    <w:rsid w:val="00C91B6B"/>
    <w:rsid w:val="00C92291"/>
    <w:rsid w:val="00CA73CE"/>
    <w:rsid w:val="00D07127"/>
    <w:rsid w:val="00D22407"/>
    <w:rsid w:val="00D746BA"/>
    <w:rsid w:val="00DB238A"/>
    <w:rsid w:val="00DD1D2E"/>
    <w:rsid w:val="00DD7CDA"/>
    <w:rsid w:val="00DE5BBC"/>
    <w:rsid w:val="00DF27B8"/>
    <w:rsid w:val="00DF4B76"/>
    <w:rsid w:val="00DF6BDA"/>
    <w:rsid w:val="00E052CB"/>
    <w:rsid w:val="00E24A73"/>
    <w:rsid w:val="00E32CF8"/>
    <w:rsid w:val="00E505FB"/>
    <w:rsid w:val="00E52F39"/>
    <w:rsid w:val="00E5355D"/>
    <w:rsid w:val="00E613BC"/>
    <w:rsid w:val="00E61508"/>
    <w:rsid w:val="00E639A1"/>
    <w:rsid w:val="00E6665C"/>
    <w:rsid w:val="00E86006"/>
    <w:rsid w:val="00E87AE4"/>
    <w:rsid w:val="00E963C6"/>
    <w:rsid w:val="00EB1C1B"/>
    <w:rsid w:val="00ED14A8"/>
    <w:rsid w:val="00ED2EBD"/>
    <w:rsid w:val="00EE5EEA"/>
    <w:rsid w:val="00F04B6C"/>
    <w:rsid w:val="00F304E1"/>
    <w:rsid w:val="00F3138F"/>
    <w:rsid w:val="00F617A3"/>
    <w:rsid w:val="00F871EA"/>
    <w:rsid w:val="00FA0520"/>
    <w:rsid w:val="00FB2976"/>
    <w:rsid w:val="00FB72D6"/>
    <w:rsid w:val="00FC289A"/>
    <w:rsid w:val="00FC3FAB"/>
    <w:rsid w:val="00FC4E44"/>
    <w:rsid w:val="00FD634A"/>
    <w:rsid w:val="00FF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300A3"/>
  <w15:docId w15:val="{520907E7-D8D7-4EC9-B842-2406D34B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CE"/>
  </w:style>
  <w:style w:type="paragraph" w:styleId="Piedepgina">
    <w:name w:val="footer"/>
    <w:basedOn w:val="Normal"/>
    <w:link w:val="PiedepginaCar"/>
    <w:uiPriority w:val="99"/>
    <w:unhideWhenUsed/>
    <w:rsid w:val="00CA7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CE"/>
  </w:style>
  <w:style w:type="paragraph" w:styleId="Textodeglobo">
    <w:name w:val="Balloon Text"/>
    <w:basedOn w:val="Normal"/>
    <w:link w:val="TextodegloboCar"/>
    <w:uiPriority w:val="99"/>
    <w:semiHidden/>
    <w:unhideWhenUsed/>
    <w:rsid w:val="00CA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A73CE"/>
    <w:rPr>
      <w:rFonts w:ascii="Tahoma" w:hAnsi="Tahoma" w:cs="Tahoma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E63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39A1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639A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9A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639A1"/>
    <w:rPr>
      <w:b/>
      <w:bCs/>
      <w:lang w:eastAsia="en-US"/>
    </w:rPr>
  </w:style>
  <w:style w:type="paragraph" w:customStyle="1" w:styleId="Default">
    <w:name w:val="Default"/>
    <w:rsid w:val="006E2E3A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6E2E3A"/>
    <w:pPr>
      <w:spacing w:after="330"/>
    </w:pPr>
    <w:rPr>
      <w:rFonts w:cs="Times New Roman"/>
      <w:color w:val="aut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B71C6"/>
    <w:rPr>
      <w:lang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B71C6"/>
    <w:rPr>
      <w:vertAlign w:val="superscript"/>
    </w:rPr>
  </w:style>
  <w:style w:type="paragraph" w:styleId="Textonotapie">
    <w:name w:val="footnote text"/>
    <w:aliases w:val="FOOTNOTES,fn,Footnote Text Char1,Footnote Text Char Char1,Footnote Text Char Char Char,Footnote Text Char Char,single space,Texto nota pie IIRSA"/>
    <w:basedOn w:val="Normal"/>
    <w:link w:val="TextonotapieCar"/>
    <w:uiPriority w:val="99"/>
    <w:unhideWhenUsed/>
    <w:rsid w:val="007B71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aliases w:val="FOOTNOTES Car,fn Car,Footnote Text Char1 Car,Footnote Text Char Char1 Car,Footnote Text Char Char Char Car,Footnote Text Char Char Car,single space Car,Texto nota pie IIRSA Car"/>
    <w:basedOn w:val="Fuentedeprrafopredeter"/>
    <w:link w:val="Textonotapie"/>
    <w:uiPriority w:val="99"/>
    <w:rsid w:val="007B71C6"/>
    <w:rPr>
      <w:lang w:eastAsia="en-US"/>
    </w:rPr>
  </w:style>
  <w:style w:type="character" w:styleId="Refdenotaalpie">
    <w:name w:val="footnote reference"/>
    <w:aliases w:val="BVI fnr"/>
    <w:basedOn w:val="Fuentedeprrafopredeter"/>
    <w:uiPriority w:val="99"/>
    <w:unhideWhenUsed/>
    <w:rsid w:val="007B71C6"/>
    <w:rPr>
      <w:vertAlign w:val="superscript"/>
    </w:rPr>
  </w:style>
  <w:style w:type="paragraph" w:styleId="Prrafodelista">
    <w:name w:val="List Paragraph"/>
    <w:aliases w:val="TIT 2 IND,Lista clara - Énfasis 51,Capítulo,Dot pt,No Spacing1,List Paragraph Char Char Char,Indicator Text,Numbered Para 1,Colorful List - Accent 11,Bullet 1,F5 List Paragraph,Bullet Points,Lista vistosa - Énfasis 11,Párrafo de Viñeta"/>
    <w:basedOn w:val="Normal"/>
    <w:link w:val="PrrafodelistaCar"/>
    <w:uiPriority w:val="34"/>
    <w:qFormat/>
    <w:rsid w:val="00AF62C4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TIT 2 IND Car,Lista clara - Énfasis 51 Car,Capítulo Car,Dot pt Car,No Spacing1 Car,List Paragraph Char Char Char Car,Indicator Text Car,Numbered Para 1 Car,Colorful List - Accent 11 Car,Bullet 1 Car,F5 List Paragraph Car"/>
    <w:link w:val="Prrafodelista"/>
    <w:uiPriority w:val="34"/>
    <w:qFormat/>
    <w:locked/>
    <w:rsid w:val="00015D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E012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E0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29AB-2BCB-4D18-BC22-F7A2B1A3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lchiriboga</dc:creator>
  <cp:lastModifiedBy>INEC Angel Gaibor</cp:lastModifiedBy>
  <cp:revision>2</cp:revision>
  <dcterms:created xsi:type="dcterms:W3CDTF">2024-07-31T14:21:00Z</dcterms:created>
  <dcterms:modified xsi:type="dcterms:W3CDTF">2024-07-31T14:21:00Z</dcterms:modified>
</cp:coreProperties>
</file>